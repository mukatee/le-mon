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83B" w:rsidRDefault="000C203F">
      <w:pPr>
        <w:rPr>
          <w:b/>
          <w:lang w:val="en-US"/>
        </w:rPr>
      </w:pPr>
      <w:r w:rsidRPr="00C5538B">
        <w:rPr>
          <w:b/>
          <w:lang w:val="en-US"/>
        </w:rPr>
        <w:t>PROTOCOL</w:t>
      </w:r>
      <w:r w:rsidR="0030463B">
        <w:rPr>
          <w:b/>
          <w:lang w:val="en-US"/>
        </w:rPr>
        <w:t>S</w:t>
      </w:r>
      <w:r w:rsidRPr="00C5538B">
        <w:rPr>
          <w:b/>
          <w:lang w:val="en-US"/>
        </w:rPr>
        <w:t xml:space="preserve"> FOR THE MFW</w:t>
      </w:r>
    </w:p>
    <w:p w:rsidR="001667F7" w:rsidRDefault="001667F7">
      <w:pPr>
        <w:rPr>
          <w:b/>
          <w:lang w:val="en-US"/>
        </w:rPr>
      </w:pPr>
      <w:r>
        <w:rPr>
          <w:b/>
          <w:lang w:val="en-US"/>
        </w:rPr>
        <w:t xml:space="preserve">Teemu </w:t>
      </w:r>
      <w:proofErr w:type="spellStart"/>
      <w:r>
        <w:rPr>
          <w:b/>
          <w:lang w:val="en-US"/>
        </w:rPr>
        <w:t>Kanstrén</w:t>
      </w:r>
      <w:proofErr w:type="spellEnd"/>
      <w:r>
        <w:rPr>
          <w:b/>
          <w:lang w:val="en-US"/>
        </w:rPr>
        <w:t>, VTT</w:t>
      </w:r>
    </w:p>
    <w:p w:rsidR="001667F7" w:rsidRDefault="00CA479F">
      <w:pPr>
        <w:rPr>
          <w:b/>
          <w:lang w:val="en-US"/>
        </w:rPr>
      </w:pPr>
      <w:r>
        <w:rPr>
          <w:b/>
          <w:lang w:val="en-US"/>
        </w:rPr>
        <w:t>v0.2, 03.04.2011</w:t>
      </w:r>
    </w:p>
    <w:p w:rsidR="00531025" w:rsidRDefault="00531025">
      <w:pPr>
        <w:rPr>
          <w:b/>
          <w:lang w:val="en-US"/>
        </w:rPr>
      </w:pPr>
      <w:r>
        <w:rPr>
          <w:b/>
          <w:lang w:val="en-US"/>
        </w:rPr>
        <w:t>v0.2.1 04.04.2011: added history request</w:t>
      </w:r>
    </w:p>
    <w:p w:rsidR="00C95D53" w:rsidRDefault="00C95D53">
      <w:pPr>
        <w:rPr>
          <w:ins w:id="0" w:author="Petri Heinonen" w:date="2011-05-12T13:08:00Z"/>
          <w:b/>
          <w:lang w:val="en-US"/>
        </w:rPr>
      </w:pPr>
      <w:r>
        <w:rPr>
          <w:b/>
          <w:lang w:val="en-US"/>
        </w:rPr>
        <w:t xml:space="preserve">v0.2.2 04.04.2011: moved data type to </w:t>
      </w:r>
      <w:proofErr w:type="spellStart"/>
      <w:proofErr w:type="gramStart"/>
      <w:r>
        <w:rPr>
          <w:b/>
          <w:lang w:val="en-US"/>
        </w:rPr>
        <w:t>bm</w:t>
      </w:r>
      <w:proofErr w:type="spellEnd"/>
      <w:proofErr w:type="gramEnd"/>
      <w:r>
        <w:rPr>
          <w:b/>
          <w:lang w:val="en-US"/>
        </w:rPr>
        <w:t xml:space="preserve"> list, value type is by reference to this</w:t>
      </w:r>
    </w:p>
    <w:p w:rsidR="00D72D5B" w:rsidRPr="00C5538B" w:rsidRDefault="00D72D5B">
      <w:pPr>
        <w:rPr>
          <w:b/>
          <w:lang w:val="en-US"/>
        </w:rPr>
      </w:pPr>
      <w:ins w:id="1" w:author="Petri Heinonen" w:date="2011-05-12T13:08:00Z">
        <w:r>
          <w:rPr>
            <w:b/>
            <w:lang w:val="en-US"/>
          </w:rPr>
          <w:t>v0.2.3 12.05.2011:</w:t>
        </w:r>
      </w:ins>
      <w:ins w:id="2" w:author="Petri Heinonen" w:date="2011-08-23T12:43:00Z">
        <w:r w:rsidR="00BE0D51">
          <w:rPr>
            <w:b/>
            <w:lang w:val="en-US"/>
          </w:rPr>
          <w:t xml:space="preserve"> </w:t>
        </w:r>
      </w:ins>
      <w:ins w:id="3" w:author="Petri Heinonen" w:date="2011-05-12T13:08:00Z">
        <w:r>
          <w:rPr>
            <w:b/>
            <w:lang w:val="en-US"/>
          </w:rPr>
          <w:t xml:space="preserve">changed measurement </w:t>
        </w:r>
      </w:ins>
      <w:ins w:id="4" w:author="Petri Heinonen" w:date="2011-05-12T13:09:00Z">
        <w:r>
          <w:rPr>
            <w:b/>
            <w:lang w:val="en-US"/>
          </w:rPr>
          <w:t>content</w:t>
        </w:r>
      </w:ins>
      <w:ins w:id="5" w:author="Petri Heinonen" w:date="2011-05-12T14:15:00Z">
        <w:r w:rsidR="001310B0">
          <w:rPr>
            <w:b/>
            <w:lang w:val="en-US"/>
          </w:rPr>
          <w:t xml:space="preserve"> and authentication (http-header)</w:t>
        </w:r>
      </w:ins>
    </w:p>
    <w:p w:rsidR="00357C31" w:rsidRDefault="00357C31" w:rsidP="000075C4">
      <w:pPr>
        <w:pStyle w:val="Heading1"/>
        <w:rPr>
          <w:lang w:val="en-US"/>
        </w:rPr>
      </w:pPr>
      <w:r>
        <w:rPr>
          <w:lang w:val="en-US"/>
        </w:rPr>
        <w:t>Introduction</w:t>
      </w:r>
    </w:p>
    <w:p w:rsidR="00814E2D" w:rsidRDefault="000C203F" w:rsidP="00C5538B">
      <w:pPr>
        <w:jc w:val="both"/>
        <w:rPr>
          <w:lang w:val="en-US"/>
        </w:rPr>
      </w:pPr>
      <w:r>
        <w:rPr>
          <w:lang w:val="en-US"/>
        </w:rPr>
        <w:t xml:space="preserve">This document describes the protocol for communication between the </w:t>
      </w:r>
      <w:r w:rsidR="0030463B">
        <w:rPr>
          <w:lang w:val="en-US"/>
        </w:rPr>
        <w:t xml:space="preserve">different internal and external entities of the </w:t>
      </w:r>
      <w:r>
        <w:rPr>
          <w:lang w:val="en-US"/>
        </w:rPr>
        <w:t>MFW</w:t>
      </w:r>
      <w:r w:rsidR="0030463B">
        <w:rPr>
          <w:lang w:val="en-US"/>
        </w:rPr>
        <w:t>. This includes communication between probe-agents, server-agents, and clients. The probe-agents are the entities responsible for controlling a set of probes providing measurements. The server-agents are the entities to which the probe-agents provide their measurements, and to which external clients connect to request and use the measurements.</w:t>
      </w:r>
    </w:p>
    <w:p w:rsidR="00814E2D" w:rsidRDefault="00E73C38" w:rsidP="00C5538B">
      <w:pPr>
        <w:jc w:val="both"/>
        <w:rPr>
          <w:lang w:val="en-US"/>
        </w:rPr>
      </w:pPr>
      <w:r>
        <w:rPr>
          <w:lang w:val="en-US"/>
        </w:rPr>
        <w:fldChar w:fldCharType="begin"/>
      </w:r>
      <w:r w:rsidR="00814E2D">
        <w:rPr>
          <w:lang w:val="en-US"/>
        </w:rPr>
        <w:instrText xml:space="preserve"> REF _Ref289325637 \h </w:instrText>
      </w:r>
      <w:r>
        <w:rPr>
          <w:lang w:val="en-US"/>
        </w:rPr>
      </w:r>
      <w:r>
        <w:rPr>
          <w:lang w:val="en-US"/>
        </w:rPr>
        <w:fldChar w:fldCharType="separate"/>
      </w:r>
      <w:r w:rsidR="005C7D9D" w:rsidRPr="003943AE">
        <w:rPr>
          <w:lang w:val="en-US"/>
        </w:rPr>
        <w:t xml:space="preserve">Figure </w:t>
      </w:r>
      <w:r w:rsidR="005C7D9D">
        <w:rPr>
          <w:noProof/>
          <w:lang w:val="en-US"/>
        </w:rPr>
        <w:t>1</w:t>
      </w:r>
      <w:r>
        <w:rPr>
          <w:lang w:val="en-US"/>
        </w:rPr>
        <w:fldChar w:fldCharType="end"/>
      </w:r>
      <w:r w:rsidR="00814E2D">
        <w:rPr>
          <w:lang w:val="en-US"/>
        </w:rPr>
        <w:t xml:space="preserve"> shows a layered view of the different components both internal and external to the MFW, where different communication protocols need to be considered. Several client applications can connect to a single server-agent to make use of available measurements. </w:t>
      </w:r>
      <w:r w:rsidR="00352B3C">
        <w:rPr>
          <w:lang w:val="en-US"/>
        </w:rPr>
        <w:t>Currently only a single server-agent is supported per deployment.</w:t>
      </w:r>
    </w:p>
    <w:p w:rsidR="0030463B" w:rsidRDefault="00814E2D" w:rsidP="00C5538B">
      <w:pPr>
        <w:jc w:val="both"/>
        <w:rPr>
          <w:lang w:val="en-US"/>
        </w:rPr>
      </w:pPr>
      <w:r>
        <w:rPr>
          <w:lang w:val="en-US"/>
        </w:rPr>
        <w:t xml:space="preserve">In </w:t>
      </w:r>
      <w:r w:rsidR="00E73C38">
        <w:rPr>
          <w:lang w:val="en-US"/>
        </w:rPr>
        <w:fldChar w:fldCharType="begin"/>
      </w:r>
      <w:r>
        <w:rPr>
          <w:lang w:val="en-US"/>
        </w:rPr>
        <w:instrText xml:space="preserve"> REF _Ref289325637 \h </w:instrText>
      </w:r>
      <w:r w:rsidR="00E73C38">
        <w:rPr>
          <w:lang w:val="en-US"/>
        </w:rPr>
      </w:r>
      <w:r w:rsidR="00E73C38">
        <w:rPr>
          <w:lang w:val="en-US"/>
        </w:rPr>
        <w:fldChar w:fldCharType="separate"/>
      </w:r>
      <w:r w:rsidR="005C7D9D" w:rsidRPr="003943AE">
        <w:rPr>
          <w:lang w:val="en-US"/>
        </w:rPr>
        <w:t xml:space="preserve">Figure </w:t>
      </w:r>
      <w:r w:rsidR="005C7D9D">
        <w:rPr>
          <w:noProof/>
          <w:lang w:val="en-US"/>
        </w:rPr>
        <w:t>1</w:t>
      </w:r>
      <w:r w:rsidR="00E73C38">
        <w:rPr>
          <w:lang w:val="en-US"/>
        </w:rPr>
        <w:fldChar w:fldCharType="end"/>
      </w:r>
      <w:r>
        <w:rPr>
          <w:lang w:val="en-US"/>
        </w:rPr>
        <w:t xml:space="preserve"> the internal components of the MFW are the server-agent and probe-agents. </w:t>
      </w:r>
      <w:r w:rsidR="00947CA5">
        <w:rPr>
          <w:lang w:val="en-US"/>
        </w:rPr>
        <w:t>External components that the MFW needs to communicate with are the clients and the probes. The following are the types of protocols between these different elements:</w:t>
      </w:r>
    </w:p>
    <w:p w:rsidR="00947CA5" w:rsidRDefault="00947CA5" w:rsidP="00947CA5">
      <w:pPr>
        <w:pStyle w:val="ListParagraph"/>
        <w:numPr>
          <w:ilvl w:val="0"/>
          <w:numId w:val="2"/>
        </w:numPr>
        <w:jc w:val="both"/>
        <w:rPr>
          <w:lang w:val="en-US"/>
        </w:rPr>
      </w:pPr>
      <w:r>
        <w:rPr>
          <w:lang w:val="en-US"/>
        </w:rPr>
        <w:t>Clients – Server Agent: REST based XML over HTTP.</w:t>
      </w:r>
    </w:p>
    <w:p w:rsidR="00947CA5" w:rsidRDefault="00947CA5" w:rsidP="00947CA5">
      <w:pPr>
        <w:pStyle w:val="ListParagraph"/>
        <w:numPr>
          <w:ilvl w:val="0"/>
          <w:numId w:val="2"/>
        </w:numPr>
        <w:jc w:val="both"/>
        <w:rPr>
          <w:lang w:val="en-US"/>
        </w:rPr>
      </w:pPr>
      <w:r>
        <w:rPr>
          <w:lang w:val="en-US"/>
        </w:rPr>
        <w:t>Server Agent – Probe Agent: REST based XML over HTTP.</w:t>
      </w:r>
    </w:p>
    <w:p w:rsidR="00947CA5" w:rsidRDefault="00947CA5" w:rsidP="00947CA5">
      <w:pPr>
        <w:pStyle w:val="ListParagraph"/>
        <w:numPr>
          <w:ilvl w:val="0"/>
          <w:numId w:val="2"/>
        </w:numPr>
        <w:jc w:val="both"/>
        <w:rPr>
          <w:lang w:val="en-US"/>
        </w:rPr>
      </w:pPr>
      <w:r>
        <w:rPr>
          <w:lang w:val="en-US"/>
        </w:rPr>
        <w:t>Probe-Agents – Probes: Custom implementation for each probe by the MFW user.</w:t>
      </w:r>
    </w:p>
    <w:p w:rsidR="00B94987" w:rsidRDefault="00B94987" w:rsidP="00947CA5">
      <w:pPr>
        <w:pStyle w:val="ListParagraph"/>
        <w:numPr>
          <w:ilvl w:val="0"/>
          <w:numId w:val="2"/>
        </w:numPr>
        <w:jc w:val="both"/>
        <w:rPr>
          <w:lang w:val="en-US"/>
        </w:rPr>
      </w:pPr>
      <w:r>
        <w:rPr>
          <w:lang w:val="en-US"/>
        </w:rPr>
        <w:t xml:space="preserve">Probes – </w:t>
      </w:r>
      <w:proofErr w:type="spellStart"/>
      <w:r>
        <w:rPr>
          <w:lang w:val="en-US"/>
        </w:rPr>
        <w:t>ToM</w:t>
      </w:r>
      <w:proofErr w:type="spellEnd"/>
      <w:r>
        <w:rPr>
          <w:lang w:val="en-US"/>
        </w:rPr>
        <w:t xml:space="preserve">: Probe and </w:t>
      </w:r>
      <w:proofErr w:type="spellStart"/>
      <w:r>
        <w:rPr>
          <w:lang w:val="en-US"/>
        </w:rPr>
        <w:t>ToM</w:t>
      </w:r>
      <w:proofErr w:type="spellEnd"/>
      <w:r>
        <w:rPr>
          <w:lang w:val="en-US"/>
        </w:rPr>
        <w:t xml:space="preserve"> specific.</w:t>
      </w:r>
    </w:p>
    <w:p w:rsidR="00A47516" w:rsidRPr="00A47516" w:rsidRDefault="0093675E" w:rsidP="00DF48F0">
      <w:pPr>
        <w:jc w:val="both"/>
        <w:rPr>
          <w:lang w:val="en-US"/>
        </w:rPr>
      </w:pPr>
      <w:r>
        <w:rPr>
          <w:lang w:val="en-US"/>
        </w:rPr>
        <w:t>Within the MFW, REST</w:t>
      </w:r>
      <w:r w:rsidR="00A47516" w:rsidRPr="00A47516">
        <w:rPr>
          <w:lang w:val="en-US"/>
        </w:rPr>
        <w:t xml:space="preserve"> over HTTP is the preferred protocol here to allow for simple cross-platform implementations and to avoid the overhead of more complex solutions such as web-services.</w:t>
      </w:r>
    </w:p>
    <w:p w:rsidR="000C203F" w:rsidRDefault="00F66A37" w:rsidP="003943AE">
      <w:pPr>
        <w:spacing w:after="0"/>
        <w:jc w:val="both"/>
      </w:pPr>
      <w:r>
        <w:object w:dxaOrig="9438" w:dyaOrig="3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90pt" o:ole="">
            <v:imagedata r:id="rId6" o:title=""/>
          </v:shape>
          <o:OLEObject Type="Embed" ProgID="Visio.Drawing.11" ShapeID="_x0000_i1025" DrawAspect="Content" ObjectID="_1375608592" r:id="rId7"/>
        </w:object>
      </w:r>
    </w:p>
    <w:p w:rsidR="003943AE" w:rsidRPr="003943AE" w:rsidRDefault="003943AE" w:rsidP="003943AE">
      <w:pPr>
        <w:pStyle w:val="Caption"/>
        <w:jc w:val="center"/>
        <w:rPr>
          <w:lang w:val="en-US"/>
        </w:rPr>
      </w:pPr>
      <w:bookmarkStart w:id="6" w:name="_Ref289325637"/>
      <w:proofErr w:type="gramStart"/>
      <w:r w:rsidRPr="003943AE">
        <w:rPr>
          <w:lang w:val="en-US"/>
        </w:rPr>
        <w:t xml:space="preserve">Figure </w:t>
      </w:r>
      <w:r w:rsidR="00E73C38">
        <w:fldChar w:fldCharType="begin"/>
      </w:r>
      <w:r w:rsidRPr="003943AE">
        <w:rPr>
          <w:lang w:val="en-US"/>
        </w:rPr>
        <w:instrText xml:space="preserve"> SEQ Figure \* ARABIC </w:instrText>
      </w:r>
      <w:r w:rsidR="00E73C38">
        <w:fldChar w:fldCharType="separate"/>
      </w:r>
      <w:r w:rsidR="005C7D9D">
        <w:rPr>
          <w:noProof/>
          <w:lang w:val="en-US"/>
        </w:rPr>
        <w:t>1</w:t>
      </w:r>
      <w:r w:rsidR="00E73C38">
        <w:fldChar w:fldCharType="end"/>
      </w:r>
      <w:bookmarkEnd w:id="6"/>
      <w:r w:rsidRPr="003943AE">
        <w:rPr>
          <w:lang w:val="en-US"/>
        </w:rPr>
        <w:t>.</w:t>
      </w:r>
      <w:proofErr w:type="gramEnd"/>
      <w:r w:rsidRPr="003943AE">
        <w:rPr>
          <w:lang w:val="en-US"/>
        </w:rPr>
        <w:t xml:space="preserve"> </w:t>
      </w:r>
      <w:proofErr w:type="gramStart"/>
      <w:r w:rsidRPr="003943AE">
        <w:rPr>
          <w:lang w:val="en-US"/>
        </w:rPr>
        <w:t>Components of the MFW and its operational environment.</w:t>
      </w:r>
      <w:proofErr w:type="gramEnd"/>
    </w:p>
    <w:p w:rsidR="008D1029" w:rsidRPr="00D539E8" w:rsidRDefault="008D1029" w:rsidP="00D539E8">
      <w:pPr>
        <w:pStyle w:val="Heading1"/>
        <w:rPr>
          <w:lang w:val="en-US"/>
        </w:rPr>
      </w:pPr>
      <w:r>
        <w:rPr>
          <w:lang w:val="en-US"/>
        </w:rPr>
        <w:t>General notes</w:t>
      </w:r>
    </w:p>
    <w:p w:rsidR="00F254E4" w:rsidRDefault="00F254E4" w:rsidP="001667F7">
      <w:pPr>
        <w:jc w:val="both"/>
        <w:rPr>
          <w:lang w:val="en-US"/>
        </w:rPr>
      </w:pPr>
      <w:proofErr w:type="gramStart"/>
      <w:r>
        <w:rPr>
          <w:lang w:val="en-US"/>
        </w:rPr>
        <w:t>This section briefly describe</w:t>
      </w:r>
      <w:proofErr w:type="gramEnd"/>
      <w:r>
        <w:rPr>
          <w:lang w:val="en-US"/>
        </w:rPr>
        <w:t xml:space="preserve"> some general aspects of the different interfaces.</w:t>
      </w:r>
    </w:p>
    <w:p w:rsidR="00F254E4" w:rsidRDefault="00F254E4" w:rsidP="00F254E4">
      <w:pPr>
        <w:pStyle w:val="Heading2"/>
        <w:rPr>
          <w:lang w:val="en-US"/>
        </w:rPr>
      </w:pPr>
      <w:r>
        <w:rPr>
          <w:lang w:val="en-US"/>
        </w:rPr>
        <w:t>Measure URI</w:t>
      </w:r>
    </w:p>
    <w:p w:rsidR="001667F7" w:rsidRDefault="001667F7" w:rsidP="001667F7">
      <w:pPr>
        <w:jc w:val="both"/>
        <w:rPr>
          <w:lang w:val="en-US"/>
        </w:rPr>
      </w:pPr>
      <w:r>
        <w:rPr>
          <w:lang w:val="en-US"/>
        </w:rPr>
        <w:t>The probes provide measurements, which are considered raw measurements and termed as “base measure” here.</w:t>
      </w:r>
      <w:r w:rsidR="005F14C9">
        <w:rPr>
          <w:lang w:val="en-US"/>
        </w:rPr>
        <w:t xml:space="preserve"> A </w:t>
      </w:r>
      <w:r w:rsidR="00BA0BC0">
        <w:rPr>
          <w:lang w:val="en-US"/>
        </w:rPr>
        <w:t xml:space="preserve">measurement request and response for a </w:t>
      </w:r>
      <w:r w:rsidR="005F14C9">
        <w:rPr>
          <w:lang w:val="en-US"/>
        </w:rPr>
        <w:t xml:space="preserve">base measure is </w:t>
      </w:r>
      <w:r w:rsidR="00BA0BC0">
        <w:rPr>
          <w:lang w:val="en-US"/>
        </w:rPr>
        <w:t>defined</w:t>
      </w:r>
      <w:r w:rsidR="005F14C9">
        <w:rPr>
          <w:lang w:val="en-US"/>
        </w:rPr>
        <w:t xml:space="preserve"> by a “</w:t>
      </w:r>
      <w:proofErr w:type="spellStart"/>
      <w:r w:rsidR="005F14C9">
        <w:rPr>
          <w:lang w:val="en-US"/>
        </w:rPr>
        <w:t>MeasureURI</w:t>
      </w:r>
      <w:proofErr w:type="spellEnd"/>
      <w:r w:rsidR="005F14C9">
        <w:rPr>
          <w:lang w:val="en-US"/>
        </w:rPr>
        <w:t>”, which consists of four elements:</w:t>
      </w:r>
    </w:p>
    <w:p w:rsidR="005F14C9" w:rsidRPr="005F14C9" w:rsidRDefault="005F14C9" w:rsidP="005F14C9">
      <w:pPr>
        <w:pStyle w:val="ListParagraph"/>
        <w:numPr>
          <w:ilvl w:val="0"/>
          <w:numId w:val="8"/>
        </w:numPr>
        <w:jc w:val="both"/>
        <w:rPr>
          <w:lang w:val="en-US"/>
        </w:rPr>
      </w:pPr>
      <w:r w:rsidRPr="005F14C9">
        <w:rPr>
          <w:lang w:val="en-US"/>
        </w:rPr>
        <w:t>Target name</w:t>
      </w:r>
    </w:p>
    <w:p w:rsidR="005F14C9" w:rsidRPr="005F14C9" w:rsidRDefault="00BA0BC0" w:rsidP="005F14C9">
      <w:pPr>
        <w:pStyle w:val="ListParagraph"/>
        <w:numPr>
          <w:ilvl w:val="0"/>
          <w:numId w:val="8"/>
        </w:numPr>
        <w:jc w:val="both"/>
        <w:rPr>
          <w:lang w:val="en-US"/>
        </w:rPr>
      </w:pPr>
      <w:r>
        <w:rPr>
          <w:lang w:val="en-US"/>
        </w:rPr>
        <w:t>Target type</w:t>
      </w:r>
    </w:p>
    <w:p w:rsidR="005F14C9" w:rsidRPr="005F14C9" w:rsidRDefault="00BA0BC0" w:rsidP="005F14C9">
      <w:pPr>
        <w:pStyle w:val="ListParagraph"/>
        <w:numPr>
          <w:ilvl w:val="0"/>
          <w:numId w:val="8"/>
        </w:numPr>
        <w:jc w:val="both"/>
        <w:rPr>
          <w:lang w:val="en-US"/>
        </w:rPr>
      </w:pPr>
      <w:r>
        <w:rPr>
          <w:lang w:val="en-US"/>
        </w:rPr>
        <w:t>BM class</w:t>
      </w:r>
    </w:p>
    <w:p w:rsidR="005F14C9" w:rsidRPr="005F14C9" w:rsidRDefault="00BA0BC0" w:rsidP="005F14C9">
      <w:pPr>
        <w:pStyle w:val="ListParagraph"/>
        <w:numPr>
          <w:ilvl w:val="0"/>
          <w:numId w:val="8"/>
        </w:numPr>
        <w:jc w:val="both"/>
        <w:rPr>
          <w:lang w:val="en-US"/>
        </w:rPr>
      </w:pPr>
      <w:r>
        <w:rPr>
          <w:lang w:val="en-US"/>
        </w:rPr>
        <w:t>BM name</w:t>
      </w:r>
    </w:p>
    <w:p w:rsidR="00BA0BC0" w:rsidRDefault="00BA0BC0" w:rsidP="00EF27FA">
      <w:pPr>
        <w:jc w:val="both"/>
        <w:rPr>
          <w:lang w:val="en-US"/>
        </w:rPr>
      </w:pPr>
      <w:r>
        <w:rPr>
          <w:lang w:val="en-US"/>
        </w:rPr>
        <w:t xml:space="preserve">Of these, target properties describe the target of measurement, that is, the target that the base measure is measuring. The BM properties are base measure properties </w:t>
      </w:r>
      <w:proofErr w:type="spellStart"/>
      <w:proofErr w:type="gramStart"/>
      <w:r>
        <w:rPr>
          <w:lang w:val="en-US"/>
        </w:rPr>
        <w:t>the</w:t>
      </w:r>
      <w:proofErr w:type="spellEnd"/>
      <w:r>
        <w:rPr>
          <w:lang w:val="en-US"/>
        </w:rPr>
        <w:t xml:space="preserve"> describe</w:t>
      </w:r>
      <w:proofErr w:type="gramEnd"/>
      <w:r>
        <w:rPr>
          <w:lang w:val="en-US"/>
        </w:rPr>
        <w:t xml:space="preserve"> the base measure that the measure is for. The definition of what these name/type/cl</w:t>
      </w:r>
      <w:r w:rsidR="00EF27FA">
        <w:rPr>
          <w:lang w:val="en-US"/>
        </w:rPr>
        <w:t>ass properties mean is not exactly specified in order to give the user freedom to use them as best seen fit to represent their measurement needs. However, the split to two different properties for both target and base measure is to give a chance for finer granularity. For example, target could have a type of “mobile push mail client” and a name “bob’s phone”. Similarly, the BM class could be “authentication strength” and name “webmail login authentication”. But these are just examples and not specific rules for what they should be used for.</w:t>
      </w:r>
    </w:p>
    <w:p w:rsidR="00F254E4" w:rsidRDefault="00F254E4" w:rsidP="00F254E4">
      <w:pPr>
        <w:pStyle w:val="Heading2"/>
        <w:rPr>
          <w:lang w:val="en-US"/>
        </w:rPr>
      </w:pPr>
      <w:bookmarkStart w:id="7" w:name="_Ref289588328"/>
      <w:r>
        <w:rPr>
          <w:lang w:val="en-US"/>
        </w:rPr>
        <w:t>Message types</w:t>
      </w:r>
      <w:bookmarkEnd w:id="7"/>
    </w:p>
    <w:p w:rsidR="00D539E8" w:rsidRDefault="004E5AE7" w:rsidP="001D135A">
      <w:pPr>
        <w:jc w:val="both"/>
        <w:rPr>
          <w:lang w:val="en-US"/>
        </w:rPr>
      </w:pPr>
      <w:r>
        <w:rPr>
          <w:lang w:val="en-US"/>
        </w:rPr>
        <w:t xml:space="preserve">The interfaces described in this document are always between two specific elements. One makes a request and gets some type of a response. Sometimes this will trigger further messaging later, such as subscriptions triggering measurement values later. However, these are still separate messages with both request and </w:t>
      </w:r>
      <w:proofErr w:type="gramStart"/>
      <w:r>
        <w:rPr>
          <w:lang w:val="en-US"/>
        </w:rPr>
        <w:t>reply</w:t>
      </w:r>
      <w:proofErr w:type="gramEnd"/>
      <w:r>
        <w:rPr>
          <w:lang w:val="en-US"/>
        </w:rPr>
        <w:t>. The responses can be either successes or failures. Th</w:t>
      </w:r>
      <w:r w:rsidR="00F254E4">
        <w:rPr>
          <w:lang w:val="en-US"/>
        </w:rPr>
        <w:t>is section</w:t>
      </w:r>
      <w:r>
        <w:rPr>
          <w:lang w:val="en-US"/>
        </w:rPr>
        <w:t xml:space="preserve"> describe</w:t>
      </w:r>
      <w:r w:rsidR="00F254E4">
        <w:rPr>
          <w:lang w:val="en-US"/>
        </w:rPr>
        <w:t>s</w:t>
      </w:r>
      <w:r>
        <w:rPr>
          <w:lang w:val="en-US"/>
        </w:rPr>
        <w:t xml:space="preserve"> each of these options.</w:t>
      </w:r>
    </w:p>
    <w:p w:rsidR="004E5AE7" w:rsidRDefault="00D73EC2" w:rsidP="001D135A">
      <w:pPr>
        <w:jc w:val="both"/>
        <w:rPr>
          <w:lang w:val="en-US"/>
        </w:rPr>
      </w:pPr>
      <w:r>
        <w:rPr>
          <w:lang w:val="en-US"/>
        </w:rPr>
        <w:t>A typical case of a successful response is providing a HTTP 200 OK response. The specifics are then the possible XML values returned in the response body.</w:t>
      </w:r>
    </w:p>
    <w:p w:rsidR="00007958" w:rsidRDefault="00D73EC2" w:rsidP="001D135A">
      <w:pPr>
        <w:jc w:val="both"/>
        <w:rPr>
          <w:lang w:val="en-US"/>
        </w:rPr>
      </w:pPr>
      <w:r>
        <w:rPr>
          <w:lang w:val="en-US"/>
        </w:rPr>
        <w:lastRenderedPageBreak/>
        <w:t xml:space="preserve">For errors, the basic error is the HTTP 404 NOT FOUND error when </w:t>
      </w:r>
      <w:r w:rsidR="00007958">
        <w:rPr>
          <w:lang w:val="en-US"/>
        </w:rPr>
        <w:t xml:space="preserve">a requested resource is not found (the message URL is not supported).  A second type of generic error is that of unauthorized access attempt. In this case, the error is of </w:t>
      </w:r>
      <w:r w:rsidR="00DD275D">
        <w:rPr>
          <w:lang w:val="en-US"/>
        </w:rPr>
        <w:t xml:space="preserve">“HTTP 401 </w:t>
      </w:r>
      <w:r w:rsidR="00DD275D" w:rsidRPr="001D135A">
        <w:rPr>
          <w:lang w:val="en-US"/>
        </w:rPr>
        <w:t xml:space="preserve">Authorization </w:t>
      </w:r>
      <w:proofErr w:type="gramStart"/>
      <w:r w:rsidR="00DD275D" w:rsidRPr="001D135A">
        <w:rPr>
          <w:lang w:val="en-US"/>
        </w:rPr>
        <w:t>Required</w:t>
      </w:r>
      <w:proofErr w:type="gramEnd"/>
      <w:r w:rsidR="00DD275D">
        <w:rPr>
          <w:lang w:val="en-US"/>
        </w:rPr>
        <w:t>”</w:t>
      </w:r>
      <w:r w:rsidR="00007958">
        <w:rPr>
          <w:lang w:val="en-US"/>
        </w:rPr>
        <w:t>. This can happen if a client tries to register with an erroneous authorization code to initiate a session, or to use a session with a wrong session id/key.</w:t>
      </w:r>
    </w:p>
    <w:p w:rsidR="008D1029" w:rsidRDefault="00007958" w:rsidP="001D135A">
      <w:pPr>
        <w:jc w:val="both"/>
        <w:rPr>
          <w:lang w:val="en-US"/>
        </w:rPr>
      </w:pPr>
      <w:commentRangeStart w:id="8"/>
      <w:r>
        <w:rPr>
          <w:lang w:val="en-US"/>
        </w:rPr>
        <w:t xml:space="preserve">In addition to these, specific error codes can be delivered for each request. These are identified by the </w:t>
      </w:r>
      <w:r w:rsidR="00DD275D">
        <w:rPr>
          <w:lang w:val="en-US"/>
        </w:rPr>
        <w:t>suitable HTTP</w:t>
      </w:r>
      <w:r w:rsidR="001D135A">
        <w:rPr>
          <w:lang w:val="en-US"/>
        </w:rPr>
        <w:t xml:space="preserve"> </w:t>
      </w:r>
      <w:r>
        <w:rPr>
          <w:lang w:val="en-US"/>
        </w:rPr>
        <w:t>error code in the response. Additionally, these contain a specific error code values in the body XML respons</w:t>
      </w:r>
      <w:r w:rsidR="00B62EAE">
        <w:rPr>
          <w:lang w:val="en-US"/>
        </w:rPr>
        <w:t>e. This is tagged as &lt;error&gt; in the response body.</w:t>
      </w:r>
      <w:commentRangeEnd w:id="8"/>
      <w:r w:rsidR="003670FE">
        <w:rPr>
          <w:rStyle w:val="CommentReference"/>
        </w:rPr>
        <w:commentReference w:id="8"/>
      </w:r>
    </w:p>
    <w:p w:rsidR="004142D3" w:rsidRDefault="004142D3" w:rsidP="004142D3">
      <w:pPr>
        <w:pStyle w:val="Heading2"/>
        <w:rPr>
          <w:lang w:val="en-US"/>
        </w:rPr>
      </w:pPr>
      <w:bookmarkStart w:id="9" w:name="_Ref289668847"/>
      <w:r>
        <w:rPr>
          <w:lang w:val="en-US"/>
        </w:rPr>
        <w:t>Data Types</w:t>
      </w:r>
      <w:bookmarkEnd w:id="9"/>
    </w:p>
    <w:p w:rsidR="007A1838" w:rsidRDefault="000B6B32" w:rsidP="000B6B32">
      <w:pPr>
        <w:jc w:val="both"/>
        <w:rPr>
          <w:lang w:val="en-US"/>
        </w:rPr>
      </w:pPr>
      <w:r>
        <w:rPr>
          <w:lang w:val="en-US"/>
        </w:rPr>
        <w:t xml:space="preserve">The general data types supported are given in </w:t>
      </w:r>
      <w:fldSimple w:instr=" REF _Ref289680684 \h  \* MERGEFORMAT ">
        <w:r w:rsidR="005C7D9D" w:rsidRPr="000B6B32">
          <w:rPr>
            <w:lang w:val="en-US"/>
          </w:rPr>
          <w:t xml:space="preserve">Table </w:t>
        </w:r>
        <w:r w:rsidR="005C7D9D">
          <w:rPr>
            <w:noProof/>
            <w:lang w:val="en-US"/>
          </w:rPr>
          <w:t>1</w:t>
        </w:r>
      </w:fldSimple>
      <w:r>
        <w:rPr>
          <w:lang w:val="en-US"/>
        </w:rPr>
        <w:t xml:space="preserve">. Each base measure data type is defined when the base measure definitions are requested by the client.  These definitions are in the &lt;type&gt; tags in the message described in section </w:t>
      </w:r>
      <w:fldSimple w:instr=" REF _Ref289621075 \r \h  \* MERGEFORMAT ">
        <w:r w:rsidR="005C7D9D">
          <w:rPr>
            <w:lang w:val="en-US"/>
          </w:rPr>
          <w:t>3.2.1</w:t>
        </w:r>
      </w:fldSimple>
      <w:r>
        <w:rPr>
          <w:lang w:val="en-US"/>
        </w:rPr>
        <w:t xml:space="preserve">. </w:t>
      </w:r>
      <w:r w:rsidR="005B3332">
        <w:rPr>
          <w:lang w:val="en-US"/>
        </w:rPr>
        <w:t xml:space="preserve">The values for this &lt;type&gt; tag are in the “Type string” column of </w:t>
      </w:r>
      <w:r w:rsidR="00E73C38">
        <w:rPr>
          <w:lang w:val="en-US"/>
        </w:rPr>
        <w:fldChar w:fldCharType="begin"/>
      </w:r>
      <w:r w:rsidR="005B3332">
        <w:rPr>
          <w:lang w:val="en-US"/>
        </w:rPr>
        <w:instrText xml:space="preserve"> REF _Ref289680684 \h </w:instrText>
      </w:r>
      <w:r w:rsidR="00E73C38">
        <w:rPr>
          <w:lang w:val="en-US"/>
        </w:rPr>
      </w:r>
      <w:r w:rsidR="00E73C38">
        <w:rPr>
          <w:lang w:val="en-US"/>
        </w:rPr>
        <w:fldChar w:fldCharType="separate"/>
      </w:r>
      <w:r w:rsidR="005C7D9D" w:rsidRPr="000B6B32">
        <w:rPr>
          <w:lang w:val="en-US"/>
        </w:rPr>
        <w:t xml:space="preserve">Table </w:t>
      </w:r>
      <w:r w:rsidR="005C7D9D">
        <w:rPr>
          <w:noProof/>
          <w:lang w:val="en-US"/>
        </w:rPr>
        <w:t>1</w:t>
      </w:r>
      <w:r w:rsidR="00E73C38">
        <w:rPr>
          <w:lang w:val="en-US"/>
        </w:rPr>
        <w:fldChar w:fldCharType="end"/>
      </w:r>
      <w:r w:rsidR="005B3332">
        <w:rPr>
          <w:lang w:val="en-US"/>
        </w:rPr>
        <w:t xml:space="preserve">. </w:t>
      </w:r>
      <w:r w:rsidR="00CC35F3">
        <w:rPr>
          <w:lang w:val="en-US"/>
        </w:rPr>
        <w:t xml:space="preserve">When the client receives some measurements with the message defined in sections </w:t>
      </w:r>
      <w:r w:rsidR="00E73C38">
        <w:rPr>
          <w:lang w:val="en-US"/>
        </w:rPr>
        <w:fldChar w:fldCharType="begin"/>
      </w:r>
      <w:r w:rsidR="00CC35F3">
        <w:rPr>
          <w:lang w:val="en-US"/>
        </w:rPr>
        <w:instrText xml:space="preserve"> REF _Ref289669068 \r \h </w:instrText>
      </w:r>
      <w:r w:rsidR="00E73C38">
        <w:rPr>
          <w:lang w:val="en-US"/>
        </w:rPr>
      </w:r>
      <w:r w:rsidR="00E73C38">
        <w:rPr>
          <w:lang w:val="en-US"/>
        </w:rPr>
        <w:fldChar w:fldCharType="separate"/>
      </w:r>
      <w:r w:rsidR="005C7D9D">
        <w:rPr>
          <w:lang w:val="en-US"/>
        </w:rPr>
        <w:t>3.3.1</w:t>
      </w:r>
      <w:r w:rsidR="00E73C38">
        <w:rPr>
          <w:lang w:val="en-US"/>
        </w:rPr>
        <w:fldChar w:fldCharType="end"/>
      </w:r>
      <w:r w:rsidR="00CC35F3">
        <w:rPr>
          <w:lang w:val="en-US"/>
        </w:rPr>
        <w:t>, they know how to parse this information based on these definitions.</w:t>
      </w:r>
      <w:r w:rsidR="00D50AB6">
        <w:rPr>
          <w:lang w:val="en-US"/>
        </w:rPr>
        <w:t xml:space="preserve"> This also applies to the history requests described in section </w:t>
      </w:r>
      <w:r w:rsidR="00E73C38">
        <w:rPr>
          <w:lang w:val="en-US"/>
        </w:rPr>
        <w:fldChar w:fldCharType="begin"/>
      </w:r>
      <w:r w:rsidR="00D50AB6">
        <w:rPr>
          <w:lang w:val="en-US"/>
        </w:rPr>
        <w:instrText xml:space="preserve"> REF _Ref289680804 \r \h </w:instrText>
      </w:r>
      <w:r w:rsidR="00E73C38">
        <w:rPr>
          <w:lang w:val="en-US"/>
        </w:rPr>
      </w:r>
      <w:r w:rsidR="00E73C38">
        <w:rPr>
          <w:lang w:val="en-US"/>
        </w:rPr>
        <w:fldChar w:fldCharType="separate"/>
      </w:r>
      <w:r w:rsidR="005C7D9D">
        <w:rPr>
          <w:lang w:val="en-US"/>
        </w:rPr>
        <w:t>3.2.3</w:t>
      </w:r>
      <w:r w:rsidR="00E73C38">
        <w:rPr>
          <w:lang w:val="en-US"/>
        </w:rPr>
        <w:fldChar w:fldCharType="end"/>
      </w:r>
      <w:r w:rsidR="00D50AB6">
        <w:rPr>
          <w:lang w:val="en-US"/>
        </w:rPr>
        <w:t>.</w:t>
      </w:r>
    </w:p>
    <w:p w:rsidR="000416B8" w:rsidRDefault="000416B8" w:rsidP="000B6B32">
      <w:pPr>
        <w:jc w:val="both"/>
        <w:rPr>
          <w:lang w:val="en-US"/>
        </w:rPr>
      </w:pPr>
    </w:p>
    <w:p w:rsidR="000B6B32" w:rsidRDefault="000B6B32" w:rsidP="000B6B32">
      <w:pPr>
        <w:pStyle w:val="Caption"/>
        <w:jc w:val="center"/>
        <w:rPr>
          <w:lang w:val="en-US"/>
        </w:rPr>
      </w:pPr>
      <w:bookmarkStart w:id="10" w:name="_Ref289680684"/>
      <w:proofErr w:type="gramStart"/>
      <w:r w:rsidRPr="000B6B32">
        <w:rPr>
          <w:lang w:val="en-US"/>
        </w:rPr>
        <w:t xml:space="preserve">Table </w:t>
      </w:r>
      <w:r w:rsidR="00E73C38">
        <w:fldChar w:fldCharType="begin"/>
      </w:r>
      <w:r w:rsidRPr="000B6B32">
        <w:rPr>
          <w:lang w:val="en-US"/>
        </w:rPr>
        <w:instrText xml:space="preserve"> SEQ Table \* ARABIC </w:instrText>
      </w:r>
      <w:r w:rsidR="00E73C38">
        <w:fldChar w:fldCharType="separate"/>
      </w:r>
      <w:r w:rsidR="005C7D9D">
        <w:rPr>
          <w:noProof/>
          <w:lang w:val="en-US"/>
        </w:rPr>
        <w:t>1</w:t>
      </w:r>
      <w:r w:rsidR="00E73C38">
        <w:fldChar w:fldCharType="end"/>
      </w:r>
      <w:bookmarkEnd w:id="10"/>
      <w:r w:rsidRPr="000B6B32">
        <w:rPr>
          <w:lang w:val="en-US"/>
        </w:rPr>
        <w:t>.</w:t>
      </w:r>
      <w:proofErr w:type="gramEnd"/>
      <w:r w:rsidRPr="000B6B32">
        <w:rPr>
          <w:lang w:val="en-US"/>
        </w:rPr>
        <w:t xml:space="preserve"> </w:t>
      </w:r>
      <w:proofErr w:type="gramStart"/>
      <w:r w:rsidRPr="000B6B32">
        <w:rPr>
          <w:lang w:val="en-US"/>
        </w:rPr>
        <w:t>Data types.</w:t>
      </w:r>
      <w:proofErr w:type="gramEnd"/>
    </w:p>
    <w:tbl>
      <w:tblPr>
        <w:tblStyle w:val="TableGrid"/>
        <w:tblW w:w="9854" w:type="dxa"/>
        <w:tblLook w:val="04A0"/>
      </w:tblPr>
      <w:tblGrid>
        <w:gridCol w:w="1328"/>
        <w:gridCol w:w="6293"/>
        <w:gridCol w:w="2233"/>
      </w:tblGrid>
      <w:tr w:rsidR="000B6B32" w:rsidTr="00CC35F3">
        <w:tc>
          <w:tcPr>
            <w:tcW w:w="1328" w:type="dxa"/>
            <w:shd w:val="pct10" w:color="auto" w:fill="auto"/>
          </w:tcPr>
          <w:p w:rsidR="000B6B32" w:rsidRDefault="000B6B32" w:rsidP="007A1838">
            <w:pPr>
              <w:rPr>
                <w:lang w:val="en-US"/>
              </w:rPr>
            </w:pPr>
            <w:r>
              <w:rPr>
                <w:lang w:val="en-US"/>
              </w:rPr>
              <w:t>Type</w:t>
            </w:r>
          </w:p>
        </w:tc>
        <w:tc>
          <w:tcPr>
            <w:tcW w:w="6293" w:type="dxa"/>
            <w:shd w:val="pct10" w:color="auto" w:fill="auto"/>
          </w:tcPr>
          <w:p w:rsidR="000B6B32" w:rsidRDefault="000B6B32" w:rsidP="000B6B32">
            <w:pPr>
              <w:rPr>
                <w:lang w:val="en-US"/>
              </w:rPr>
            </w:pPr>
            <w:r>
              <w:rPr>
                <w:lang w:val="en-US"/>
              </w:rPr>
              <w:t xml:space="preserve">Description/format. </w:t>
            </w:r>
          </w:p>
        </w:tc>
        <w:tc>
          <w:tcPr>
            <w:tcW w:w="2233" w:type="dxa"/>
            <w:shd w:val="pct10" w:color="auto" w:fill="auto"/>
          </w:tcPr>
          <w:p w:rsidR="000B6B32" w:rsidRDefault="000B6B32" w:rsidP="007A1838">
            <w:pPr>
              <w:rPr>
                <w:lang w:val="en-US"/>
              </w:rPr>
            </w:pPr>
            <w:r>
              <w:rPr>
                <w:lang w:val="en-US"/>
              </w:rPr>
              <w:t>Type string</w:t>
            </w:r>
          </w:p>
        </w:tc>
      </w:tr>
      <w:tr w:rsidR="000B6B32" w:rsidTr="00067E14">
        <w:tc>
          <w:tcPr>
            <w:tcW w:w="1328" w:type="dxa"/>
          </w:tcPr>
          <w:p w:rsidR="000B6B32" w:rsidRDefault="000B6B32" w:rsidP="007A1838">
            <w:pPr>
              <w:rPr>
                <w:lang w:val="en-US"/>
              </w:rPr>
            </w:pPr>
            <w:r>
              <w:rPr>
                <w:lang w:val="en-US"/>
              </w:rPr>
              <w:t>Timestamp</w:t>
            </w:r>
          </w:p>
        </w:tc>
        <w:tc>
          <w:tcPr>
            <w:tcW w:w="6293" w:type="dxa"/>
          </w:tcPr>
          <w:p w:rsidR="000B6B32" w:rsidRDefault="000B6B32" w:rsidP="000B6B32">
            <w:pPr>
              <w:rPr>
                <w:lang w:val="en-US"/>
              </w:rPr>
            </w:pPr>
            <w:r>
              <w:rPr>
                <w:lang w:val="en-US"/>
              </w:rPr>
              <w:t xml:space="preserve">Number of milliseconds from 1.1.2010. Java long </w:t>
            </w:r>
            <w:proofErr w:type="spellStart"/>
            <w:r>
              <w:rPr>
                <w:lang w:val="en-US"/>
              </w:rPr>
              <w:t>datatype</w:t>
            </w:r>
            <w:proofErr w:type="spellEnd"/>
            <w:r>
              <w:rPr>
                <w:lang w:val="en-US"/>
              </w:rPr>
              <w:t>.</w:t>
            </w:r>
          </w:p>
        </w:tc>
        <w:tc>
          <w:tcPr>
            <w:tcW w:w="2233" w:type="dxa"/>
          </w:tcPr>
          <w:p w:rsidR="000B6B32" w:rsidRDefault="000B6B32" w:rsidP="007A1838">
            <w:pPr>
              <w:rPr>
                <w:lang w:val="en-US"/>
              </w:rPr>
            </w:pPr>
            <w:r>
              <w:rPr>
                <w:lang w:val="en-US"/>
              </w:rPr>
              <w:t>timestamp</w:t>
            </w:r>
          </w:p>
        </w:tc>
      </w:tr>
      <w:tr w:rsidR="000B6B32" w:rsidTr="005E0DA2">
        <w:tc>
          <w:tcPr>
            <w:tcW w:w="1328" w:type="dxa"/>
          </w:tcPr>
          <w:p w:rsidR="000B6B32" w:rsidRDefault="000B6B32" w:rsidP="007A1838">
            <w:pPr>
              <w:rPr>
                <w:lang w:val="en-US"/>
              </w:rPr>
            </w:pPr>
            <w:r>
              <w:rPr>
                <w:lang w:val="en-US"/>
              </w:rPr>
              <w:t>Boolean</w:t>
            </w:r>
          </w:p>
        </w:tc>
        <w:tc>
          <w:tcPr>
            <w:tcW w:w="6293" w:type="dxa"/>
          </w:tcPr>
          <w:p w:rsidR="000B6B32" w:rsidRDefault="000B6B32" w:rsidP="007A1838">
            <w:pPr>
              <w:rPr>
                <w:lang w:val="en-US"/>
              </w:rPr>
            </w:pPr>
            <w:r>
              <w:rPr>
                <w:lang w:val="en-US"/>
              </w:rPr>
              <w:t>“true”/”false”.</w:t>
            </w:r>
          </w:p>
        </w:tc>
        <w:tc>
          <w:tcPr>
            <w:tcW w:w="2233" w:type="dxa"/>
          </w:tcPr>
          <w:p w:rsidR="000B6B32" w:rsidRDefault="00D71E48" w:rsidP="007A1838">
            <w:pPr>
              <w:rPr>
                <w:lang w:val="en-US"/>
              </w:rPr>
            </w:pPr>
            <w:proofErr w:type="spellStart"/>
            <w:r>
              <w:rPr>
                <w:lang w:val="en-US"/>
              </w:rPr>
              <w:t>b</w:t>
            </w:r>
            <w:bookmarkStart w:id="11" w:name="_GoBack"/>
            <w:bookmarkEnd w:id="11"/>
            <w:r w:rsidR="000B6B32">
              <w:rPr>
                <w:lang w:val="en-US"/>
              </w:rPr>
              <w:t>oolean</w:t>
            </w:r>
            <w:proofErr w:type="spellEnd"/>
          </w:p>
        </w:tc>
      </w:tr>
      <w:tr w:rsidR="000B6B32" w:rsidTr="00467B26">
        <w:tc>
          <w:tcPr>
            <w:tcW w:w="1328" w:type="dxa"/>
          </w:tcPr>
          <w:p w:rsidR="000B6B32" w:rsidRDefault="000B6B32" w:rsidP="007A1838">
            <w:pPr>
              <w:rPr>
                <w:lang w:val="en-US"/>
              </w:rPr>
            </w:pPr>
            <w:r>
              <w:rPr>
                <w:lang w:val="en-US"/>
              </w:rPr>
              <w:t>String</w:t>
            </w:r>
          </w:p>
        </w:tc>
        <w:tc>
          <w:tcPr>
            <w:tcW w:w="6293" w:type="dxa"/>
          </w:tcPr>
          <w:p w:rsidR="000B6B32" w:rsidRDefault="000B6B32" w:rsidP="007A1838">
            <w:pPr>
              <w:rPr>
                <w:lang w:val="en-US"/>
              </w:rPr>
            </w:pPr>
            <w:r>
              <w:rPr>
                <w:lang w:val="en-US"/>
              </w:rPr>
              <w:t>UTF8 character stream.</w:t>
            </w:r>
          </w:p>
        </w:tc>
        <w:tc>
          <w:tcPr>
            <w:tcW w:w="2233" w:type="dxa"/>
          </w:tcPr>
          <w:p w:rsidR="000B6B32" w:rsidRDefault="000B6B32" w:rsidP="007A1838">
            <w:pPr>
              <w:rPr>
                <w:lang w:val="en-US"/>
              </w:rPr>
            </w:pPr>
            <w:r>
              <w:rPr>
                <w:lang w:val="en-US"/>
              </w:rPr>
              <w:t>string</w:t>
            </w:r>
          </w:p>
        </w:tc>
      </w:tr>
      <w:tr w:rsidR="000B6B32" w:rsidTr="00F63160">
        <w:tc>
          <w:tcPr>
            <w:tcW w:w="1328" w:type="dxa"/>
          </w:tcPr>
          <w:p w:rsidR="000B6B32" w:rsidRDefault="000B6B32" w:rsidP="007A1838">
            <w:pPr>
              <w:rPr>
                <w:lang w:val="en-US"/>
              </w:rPr>
            </w:pPr>
            <w:r>
              <w:rPr>
                <w:lang w:val="en-US"/>
              </w:rPr>
              <w:t>Number</w:t>
            </w:r>
          </w:p>
        </w:tc>
        <w:tc>
          <w:tcPr>
            <w:tcW w:w="6293" w:type="dxa"/>
          </w:tcPr>
          <w:p w:rsidR="000B6B32" w:rsidRDefault="000B6B32" w:rsidP="000B6B32">
            <w:pPr>
              <w:rPr>
                <w:lang w:val="en-US"/>
              </w:rPr>
            </w:pPr>
            <w:r>
              <w:rPr>
                <w:lang w:val="en-US"/>
              </w:rPr>
              <w:t>Double precision floating point, e.g</w:t>
            </w:r>
            <w:proofErr w:type="gramStart"/>
            <w:r>
              <w:rPr>
                <w:lang w:val="en-US"/>
              </w:rPr>
              <w:t>. ”</w:t>
            </w:r>
            <w:proofErr w:type="gramEnd"/>
            <w:r>
              <w:rPr>
                <w:lang w:val="en-US"/>
              </w:rPr>
              <w:t>11.423”. Point separated (“.”).</w:t>
            </w:r>
          </w:p>
        </w:tc>
        <w:tc>
          <w:tcPr>
            <w:tcW w:w="2233" w:type="dxa"/>
          </w:tcPr>
          <w:p w:rsidR="000B6B32" w:rsidRDefault="000B6B32" w:rsidP="007A1838">
            <w:pPr>
              <w:rPr>
                <w:lang w:val="en-US"/>
              </w:rPr>
            </w:pPr>
            <w:r>
              <w:rPr>
                <w:lang w:val="en-US"/>
              </w:rPr>
              <w:t>number</w:t>
            </w:r>
          </w:p>
        </w:tc>
      </w:tr>
    </w:tbl>
    <w:p w:rsidR="004A1CF6" w:rsidRDefault="004A1CF6" w:rsidP="000075C4">
      <w:pPr>
        <w:pStyle w:val="Heading1"/>
        <w:rPr>
          <w:lang w:val="en-US"/>
        </w:rPr>
      </w:pPr>
      <w:r>
        <w:rPr>
          <w:lang w:val="en-US"/>
        </w:rPr>
        <w:t xml:space="preserve">Interfaces </w:t>
      </w:r>
      <w:r w:rsidR="00AE44A8">
        <w:rPr>
          <w:lang w:val="en-US"/>
        </w:rPr>
        <w:t>between the clients and</w:t>
      </w:r>
      <w:r w:rsidR="00306990">
        <w:rPr>
          <w:lang w:val="en-US"/>
        </w:rPr>
        <w:t xml:space="preserve"> the server-agent</w:t>
      </w:r>
    </w:p>
    <w:p w:rsidR="004A1CF6" w:rsidRDefault="004A1CF6">
      <w:pPr>
        <w:rPr>
          <w:lang w:val="en-US"/>
        </w:rPr>
      </w:pPr>
      <w:r>
        <w:rPr>
          <w:lang w:val="en-US"/>
        </w:rPr>
        <w:t>This section describes the interfaces between the server-agent and its clients.</w:t>
      </w:r>
    </w:p>
    <w:p w:rsidR="000C203F" w:rsidRPr="004C0173" w:rsidRDefault="000C203F" w:rsidP="004C0173">
      <w:pPr>
        <w:pStyle w:val="Heading2"/>
        <w:numPr>
          <w:ilvl w:val="1"/>
          <w:numId w:val="35"/>
        </w:numPr>
      </w:pPr>
      <w:proofErr w:type="spellStart"/>
      <w:r w:rsidRPr="004C0173">
        <w:t>Rendezvous</w:t>
      </w:r>
      <w:proofErr w:type="spellEnd"/>
    </w:p>
    <w:p w:rsidR="000C203F" w:rsidRDefault="000C203F" w:rsidP="00C5538B">
      <w:pPr>
        <w:jc w:val="both"/>
        <w:rPr>
          <w:lang w:val="en-US"/>
        </w:rPr>
      </w:pPr>
      <w:r>
        <w:rPr>
          <w:lang w:val="en-US"/>
        </w:rPr>
        <w:t xml:space="preserve">To communicate with the MFW, each client must first register to it. </w:t>
      </w:r>
      <w:r w:rsidR="009C4765">
        <w:rPr>
          <w:lang w:val="en-US"/>
        </w:rPr>
        <w:t xml:space="preserve">If the client is not registered, any communication is to be rejected. An authenticated client is identified by it providing an authentication token with each request it makes. To be identified as being a valid MFW, the MFW must also provide a similar token when communicating with each client. These authentication tokens are </w:t>
      </w:r>
      <w:r w:rsidR="003F6A1E">
        <w:rPr>
          <w:lang w:val="en-US"/>
        </w:rPr>
        <w:t>to be negotiated during the registration of a client with the MFW</w:t>
      </w:r>
      <w:r w:rsidR="009A4F83">
        <w:rPr>
          <w:lang w:val="en-US"/>
        </w:rPr>
        <w:t>. This could be implemented using, for example, predefined and distributed certificates</w:t>
      </w:r>
      <w:r w:rsidR="00CD63BA">
        <w:rPr>
          <w:lang w:val="en-US"/>
        </w:rPr>
        <w:t>, or tokens signed with a predefined private key for the server-agent</w:t>
      </w:r>
      <w:r w:rsidR="009A4F83">
        <w:rPr>
          <w:lang w:val="en-US"/>
        </w:rPr>
        <w:t>.</w:t>
      </w:r>
    </w:p>
    <w:p w:rsidR="005A5BCA" w:rsidRDefault="005A5BCA" w:rsidP="00C5538B">
      <w:pPr>
        <w:jc w:val="both"/>
        <w:rPr>
          <w:lang w:val="en-US"/>
        </w:rPr>
      </w:pPr>
      <w:r>
        <w:rPr>
          <w:lang w:val="en-US"/>
        </w:rPr>
        <w:t>A single server-agent needs to support several clients. Thus it must be able to identify each client in each request. For this reason, each client needs to negotiate a suitable identifier for communication with the MFW. This can be the authentication token as this needs to be negotiated and always provided, but this also means that each client needs to have a unique authentication token.</w:t>
      </w:r>
    </w:p>
    <w:p w:rsidR="005A5BCA" w:rsidRDefault="00BF2CD5">
      <w:pPr>
        <w:rPr>
          <w:lang w:val="en-US"/>
        </w:rPr>
      </w:pPr>
      <w:r>
        <w:rPr>
          <w:lang w:val="en-US"/>
        </w:rPr>
        <w:t>The rendezvous is expected to take the following form:</w:t>
      </w:r>
    </w:p>
    <w:p w:rsidR="009A6953" w:rsidRDefault="001A1AA7" w:rsidP="00031224">
      <w:pPr>
        <w:jc w:val="both"/>
        <w:rPr>
          <w:lang w:val="en-US"/>
        </w:rPr>
      </w:pPr>
      <w:r>
        <w:rPr>
          <w:lang w:val="en-US"/>
        </w:rPr>
        <w:t>The client sends a “register” message to the server-agent. This message includes the initial authentication token of the client, signed with a certificate that is supported by the MFW.</w:t>
      </w:r>
      <w:r w:rsidR="009A6953">
        <w:rPr>
          <w:lang w:val="en-US"/>
        </w:rPr>
        <w:t xml:space="preserve"> </w:t>
      </w:r>
      <w:commentRangeStart w:id="12"/>
      <w:r w:rsidR="009A6953">
        <w:rPr>
          <w:lang w:val="en-US"/>
        </w:rPr>
        <w:t xml:space="preserve">Additional measures could also </w:t>
      </w:r>
      <w:r w:rsidR="009A6953">
        <w:rPr>
          <w:lang w:val="en-US"/>
        </w:rPr>
        <w:lastRenderedPageBreak/>
        <w:t>be taken, such as defining the address range from which a given client with a given token is allowed to connect from.</w:t>
      </w:r>
      <w:commentRangeEnd w:id="12"/>
      <w:r w:rsidR="009A6953">
        <w:rPr>
          <w:rStyle w:val="CommentReference"/>
        </w:rPr>
        <w:commentReference w:id="12"/>
      </w:r>
      <w:r w:rsidR="009A6953">
        <w:rPr>
          <w:lang w:val="en-US"/>
        </w:rPr>
        <w:t xml:space="preserve"> </w:t>
      </w:r>
    </w:p>
    <w:p w:rsidR="00031224" w:rsidRDefault="00031224" w:rsidP="00DF48F0">
      <w:pPr>
        <w:jc w:val="both"/>
        <w:rPr>
          <w:lang w:val="en-US"/>
        </w:rPr>
      </w:pPr>
      <w:r>
        <w:rPr>
          <w:lang w:val="en-US"/>
        </w:rPr>
        <w:t>The registration sequence thu</w:t>
      </w:r>
      <w:r w:rsidR="008C4959">
        <w:rPr>
          <w:lang w:val="en-US"/>
        </w:rPr>
        <w:t xml:space="preserve">s takes the form described in </w:t>
      </w:r>
      <w:fldSimple w:instr=" REF _Ref289330440 \h  \* MERGEFORMAT ">
        <w:r w:rsidR="005C7D9D" w:rsidRPr="008676FC">
          <w:rPr>
            <w:lang w:val="en-US"/>
          </w:rPr>
          <w:t xml:space="preserve">Figure </w:t>
        </w:r>
        <w:r w:rsidR="005C7D9D">
          <w:rPr>
            <w:noProof/>
            <w:lang w:val="en-US"/>
          </w:rPr>
          <w:t>2</w:t>
        </w:r>
      </w:fldSimple>
      <w:r w:rsidR="008C4959">
        <w:rPr>
          <w:lang w:val="en-US"/>
        </w:rPr>
        <w:t>.</w:t>
      </w:r>
      <w:r w:rsidR="00DF48F0">
        <w:rPr>
          <w:lang w:val="en-US"/>
        </w:rPr>
        <w:t xml:space="preserve"> This excludes the fact that the server-agent must keep track of all registrations and </w:t>
      </w:r>
      <w:r w:rsidR="00CA479F">
        <w:rPr>
          <w:lang w:val="en-US"/>
        </w:rPr>
        <w:t xml:space="preserve">session </w:t>
      </w:r>
      <w:proofErr w:type="gramStart"/>
      <w:r w:rsidR="00CA479F">
        <w:rPr>
          <w:lang w:val="en-US"/>
        </w:rPr>
        <w:t>id’s</w:t>
      </w:r>
      <w:proofErr w:type="gramEnd"/>
      <w:r w:rsidR="00DF48F0">
        <w:rPr>
          <w:lang w:val="en-US"/>
        </w:rPr>
        <w:t xml:space="preserve"> for future communications. When a client has not been active for a defined period of time, </w:t>
      </w:r>
      <w:r w:rsidR="00CA479F">
        <w:rPr>
          <w:lang w:val="en-US"/>
        </w:rPr>
        <w:t>the session is ended and the session id is no longer valid. When the client receives a response of HTTP 401 “unauthorized”, it needs to re-register for a new session</w:t>
      </w:r>
      <w:r w:rsidR="00DF48F0">
        <w:rPr>
          <w:lang w:val="en-US"/>
        </w:rPr>
        <w:t>.</w:t>
      </w:r>
      <w:r w:rsidR="00CA479F">
        <w:rPr>
          <w:lang w:val="en-US"/>
        </w:rPr>
        <w:t xml:space="preserve"> When a session is invalidated or ended, all</w:t>
      </w:r>
      <w:r w:rsidR="00AA707A">
        <w:rPr>
          <w:lang w:val="en-US"/>
        </w:rPr>
        <w:t xml:space="preserve"> </w:t>
      </w:r>
      <w:r w:rsidR="004264A3">
        <w:rPr>
          <w:lang w:val="en-US"/>
        </w:rPr>
        <w:t>state related to that session, such as subscription, is also invalidated.</w:t>
      </w:r>
    </w:p>
    <w:p w:rsidR="007C59FB" w:rsidRDefault="008676FC" w:rsidP="008676FC">
      <w:pPr>
        <w:spacing w:after="0"/>
        <w:jc w:val="center"/>
      </w:pPr>
      <w:r>
        <w:object w:dxaOrig="4475" w:dyaOrig="3567">
          <v:shape id="_x0000_i1026" type="#_x0000_t75" style="width:270.5pt;height:3in" o:ole="">
            <v:imagedata r:id="rId9" o:title=""/>
          </v:shape>
          <o:OLEObject Type="Embed" ProgID="Visio.Drawing.11" ShapeID="_x0000_i1026" DrawAspect="Content" ObjectID="_1375608593" r:id="rId10"/>
        </w:object>
      </w:r>
    </w:p>
    <w:p w:rsidR="008676FC" w:rsidRDefault="008676FC" w:rsidP="008676FC">
      <w:pPr>
        <w:pStyle w:val="Caption"/>
        <w:jc w:val="center"/>
        <w:rPr>
          <w:lang w:val="en-US"/>
        </w:rPr>
      </w:pPr>
      <w:bookmarkStart w:id="13" w:name="_Ref289330440"/>
      <w:proofErr w:type="gramStart"/>
      <w:r w:rsidRPr="008676FC">
        <w:rPr>
          <w:lang w:val="en-US"/>
        </w:rPr>
        <w:t xml:space="preserve">Figure </w:t>
      </w:r>
      <w:r w:rsidR="00E73C38">
        <w:fldChar w:fldCharType="begin"/>
      </w:r>
      <w:r w:rsidRPr="008676FC">
        <w:rPr>
          <w:lang w:val="en-US"/>
        </w:rPr>
        <w:instrText xml:space="preserve"> SEQ Figure \* ARABIC </w:instrText>
      </w:r>
      <w:r w:rsidR="00E73C38">
        <w:fldChar w:fldCharType="separate"/>
      </w:r>
      <w:r w:rsidR="005C7D9D">
        <w:rPr>
          <w:noProof/>
          <w:lang w:val="en-US"/>
        </w:rPr>
        <w:t>2</w:t>
      </w:r>
      <w:r w:rsidR="00E73C38">
        <w:fldChar w:fldCharType="end"/>
      </w:r>
      <w:bookmarkEnd w:id="13"/>
      <w:r w:rsidRPr="008676FC">
        <w:rPr>
          <w:lang w:val="en-US"/>
        </w:rPr>
        <w:t>.</w:t>
      </w:r>
      <w:proofErr w:type="gramEnd"/>
      <w:r w:rsidRPr="008676FC">
        <w:rPr>
          <w:lang w:val="en-US"/>
        </w:rPr>
        <w:t xml:space="preserve"> </w:t>
      </w:r>
      <w:proofErr w:type="gramStart"/>
      <w:r w:rsidRPr="008676FC">
        <w:rPr>
          <w:lang w:val="en-US"/>
        </w:rPr>
        <w:t>Client registration message sequence.</w:t>
      </w:r>
      <w:proofErr w:type="gramEnd"/>
    </w:p>
    <w:p w:rsidR="00031224" w:rsidRDefault="00031224">
      <w:pPr>
        <w:rPr>
          <w:lang w:val="en-US"/>
        </w:rPr>
      </w:pPr>
      <w:r>
        <w:rPr>
          <w:lang w:val="en-US"/>
        </w:rPr>
        <w:t xml:space="preserve">The format of the HTTP message to perform the registration is shown in </w:t>
      </w:r>
      <w:r w:rsidR="00E73C38">
        <w:rPr>
          <w:lang w:val="en-US"/>
        </w:rPr>
        <w:fldChar w:fldCharType="begin"/>
      </w:r>
      <w:r w:rsidR="00B3785F">
        <w:rPr>
          <w:lang w:val="en-US"/>
        </w:rPr>
        <w:instrText xml:space="preserve"> REF _Ref289326505 \h </w:instrText>
      </w:r>
      <w:r w:rsidR="00E73C38">
        <w:rPr>
          <w:lang w:val="en-US"/>
        </w:rPr>
      </w:r>
      <w:r w:rsidR="00E73C38">
        <w:rPr>
          <w:lang w:val="en-US"/>
        </w:rPr>
        <w:fldChar w:fldCharType="separate"/>
      </w:r>
      <w:r w:rsidR="005C7D9D" w:rsidRPr="00B3785F">
        <w:rPr>
          <w:lang w:val="en-US"/>
        </w:rPr>
        <w:t xml:space="preserve">Table </w:t>
      </w:r>
      <w:r w:rsidR="005C7D9D">
        <w:rPr>
          <w:noProof/>
          <w:lang w:val="en-US"/>
        </w:rPr>
        <w:t>2</w:t>
      </w:r>
      <w:r w:rsidR="00E73C38">
        <w:rPr>
          <w:lang w:val="en-US"/>
        </w:rPr>
        <w:fldChar w:fldCharType="end"/>
      </w:r>
      <w:r>
        <w:rPr>
          <w:lang w:val="en-US"/>
        </w:rPr>
        <w:t>.</w:t>
      </w:r>
    </w:p>
    <w:p w:rsidR="00B3785F" w:rsidRDefault="00B3785F" w:rsidP="00FB2F13">
      <w:pPr>
        <w:pStyle w:val="Caption"/>
        <w:spacing w:after="0"/>
        <w:jc w:val="center"/>
        <w:rPr>
          <w:lang w:val="en-US"/>
        </w:rPr>
      </w:pPr>
      <w:bookmarkStart w:id="14" w:name="_Ref289326505"/>
      <w:proofErr w:type="gramStart"/>
      <w:r w:rsidRPr="00B3785F">
        <w:rPr>
          <w:lang w:val="en-US"/>
        </w:rPr>
        <w:t xml:space="preserve">Table </w:t>
      </w:r>
      <w:r w:rsidR="00E73C38">
        <w:fldChar w:fldCharType="begin"/>
      </w:r>
      <w:r w:rsidRPr="00B3785F">
        <w:rPr>
          <w:lang w:val="en-US"/>
        </w:rPr>
        <w:instrText xml:space="preserve"> SEQ Table \* ARABIC </w:instrText>
      </w:r>
      <w:r w:rsidR="00E73C38">
        <w:fldChar w:fldCharType="separate"/>
      </w:r>
      <w:r w:rsidR="005C7D9D">
        <w:rPr>
          <w:noProof/>
          <w:lang w:val="en-US"/>
        </w:rPr>
        <w:t>2</w:t>
      </w:r>
      <w:r w:rsidR="00E73C38">
        <w:fldChar w:fldCharType="end"/>
      </w:r>
      <w:bookmarkEnd w:id="14"/>
      <w:r w:rsidRPr="00B3785F">
        <w:rPr>
          <w:lang w:val="en-US"/>
        </w:rPr>
        <w:t>.</w:t>
      </w:r>
      <w:proofErr w:type="gramEnd"/>
      <w:r w:rsidRPr="00B3785F">
        <w:rPr>
          <w:lang w:val="en-US"/>
        </w:rPr>
        <w:t xml:space="preserve"> </w:t>
      </w:r>
      <w:proofErr w:type="gramStart"/>
      <w:r w:rsidRPr="00B3785F">
        <w:rPr>
          <w:lang w:val="en-US"/>
        </w:rPr>
        <w:t>Registration message format and example.</w:t>
      </w:r>
      <w:proofErr w:type="gramEnd"/>
    </w:p>
    <w:tbl>
      <w:tblPr>
        <w:tblStyle w:val="TableGrid"/>
        <w:tblW w:w="0" w:type="auto"/>
        <w:tblLook w:val="04A0"/>
      </w:tblPr>
      <w:tblGrid>
        <w:gridCol w:w="1951"/>
        <w:gridCol w:w="7827"/>
      </w:tblGrid>
      <w:tr w:rsidR="00B3785F" w:rsidTr="00B3785F">
        <w:tc>
          <w:tcPr>
            <w:tcW w:w="1951" w:type="dxa"/>
          </w:tcPr>
          <w:p w:rsidR="00B3785F" w:rsidRDefault="00B3785F">
            <w:pPr>
              <w:rPr>
                <w:lang w:val="en-US"/>
              </w:rPr>
            </w:pPr>
            <w:r>
              <w:rPr>
                <w:lang w:val="en-US"/>
              </w:rPr>
              <w:t>Request type:</w:t>
            </w:r>
          </w:p>
        </w:tc>
        <w:tc>
          <w:tcPr>
            <w:tcW w:w="7827" w:type="dxa"/>
          </w:tcPr>
          <w:p w:rsidR="00B3785F" w:rsidRDefault="00B3785F">
            <w:pPr>
              <w:rPr>
                <w:lang w:val="en-US"/>
              </w:rPr>
            </w:pPr>
            <w:r>
              <w:rPr>
                <w:lang w:val="en-US"/>
              </w:rPr>
              <w:t>HTTP POST</w:t>
            </w:r>
          </w:p>
        </w:tc>
      </w:tr>
      <w:tr w:rsidR="00B3785F" w:rsidRPr="00BE0D51" w:rsidTr="00B3785F">
        <w:tc>
          <w:tcPr>
            <w:tcW w:w="1951" w:type="dxa"/>
          </w:tcPr>
          <w:p w:rsidR="00B3785F" w:rsidRDefault="00B3785F">
            <w:pPr>
              <w:rPr>
                <w:lang w:val="en-US"/>
              </w:rPr>
            </w:pPr>
            <w:r>
              <w:rPr>
                <w:lang w:val="en-US"/>
              </w:rPr>
              <w:t>URL:</w:t>
            </w:r>
          </w:p>
        </w:tc>
        <w:tc>
          <w:tcPr>
            <w:tcW w:w="7827" w:type="dxa"/>
          </w:tcPr>
          <w:p w:rsidR="00B3785F" w:rsidRDefault="00E73C38">
            <w:pPr>
              <w:rPr>
                <w:lang w:val="en-US"/>
              </w:rPr>
            </w:pPr>
            <w:r>
              <w:fldChar w:fldCharType="begin"/>
            </w:r>
            <w:r w:rsidRPr="00E73C38">
              <w:rPr>
                <w:lang w:val="en-US"/>
                <w:rPrChange w:id="15" w:author="Petri Heinonen" w:date="2011-05-12T13:06:00Z">
                  <w:rPr/>
                </w:rPrChange>
              </w:rPr>
              <w:instrText>HYPERLINK "http://localhost:8080/rest/client/register"</w:instrText>
            </w:r>
            <w:r>
              <w:fldChar w:fldCharType="separate"/>
            </w:r>
            <w:r w:rsidR="006C0B61" w:rsidRPr="002C13B1">
              <w:rPr>
                <w:rStyle w:val="Hyperlink"/>
                <w:lang w:val="en-US"/>
              </w:rPr>
              <w:t>http://localhost:8080/rest/client/register</w:t>
            </w:r>
            <w:r>
              <w:fldChar w:fldCharType="end"/>
            </w:r>
          </w:p>
        </w:tc>
      </w:tr>
      <w:tr w:rsidR="00B3785F" w:rsidRPr="00BE0D51" w:rsidTr="00B3785F">
        <w:tc>
          <w:tcPr>
            <w:tcW w:w="1951" w:type="dxa"/>
          </w:tcPr>
          <w:p w:rsidR="00B3785F" w:rsidRDefault="00B3785F">
            <w:pPr>
              <w:rPr>
                <w:lang w:val="en-US"/>
              </w:rPr>
            </w:pPr>
            <w:r>
              <w:rPr>
                <w:lang w:val="en-US"/>
              </w:rPr>
              <w:t>Parameters:</w:t>
            </w:r>
          </w:p>
        </w:tc>
        <w:tc>
          <w:tcPr>
            <w:tcW w:w="7827" w:type="dxa"/>
          </w:tcPr>
          <w:p w:rsidR="00B3785F" w:rsidRDefault="001D135A" w:rsidP="008849E4">
            <w:pPr>
              <w:pStyle w:val="ListParagraph"/>
              <w:numPr>
                <w:ilvl w:val="0"/>
                <w:numId w:val="29"/>
              </w:numPr>
              <w:rPr>
                <w:lang w:val="en-US"/>
              </w:rPr>
            </w:pPr>
            <w:commentRangeStart w:id="16"/>
            <w:proofErr w:type="gramStart"/>
            <w:r w:rsidRPr="001D135A">
              <w:rPr>
                <w:lang w:val="en-US"/>
              </w:rPr>
              <w:t>authentication</w:t>
            </w:r>
            <w:proofErr w:type="gramEnd"/>
            <w:r w:rsidR="00C359D1" w:rsidRPr="001D135A">
              <w:rPr>
                <w:lang w:val="en-US"/>
              </w:rPr>
              <w:t xml:space="preserve">:  </w:t>
            </w:r>
            <w:r w:rsidR="008849E4">
              <w:rPr>
                <w:lang w:val="en-US"/>
              </w:rPr>
              <w:t>A</w:t>
            </w:r>
            <w:r w:rsidR="0097366E" w:rsidRPr="001D135A">
              <w:rPr>
                <w:lang w:val="en-US"/>
              </w:rPr>
              <w:t xml:space="preserve"> pre-deployed authentication token.</w:t>
            </w:r>
            <w:commentRangeEnd w:id="16"/>
            <w:r w:rsidR="0089115F">
              <w:rPr>
                <w:rStyle w:val="CommentReference"/>
              </w:rPr>
              <w:commentReference w:id="16"/>
            </w:r>
            <w:ins w:id="17" w:author="Petri Heinonen" w:date="2011-05-12T13:10:00Z">
              <w:r w:rsidR="00B47C9C">
                <w:rPr>
                  <w:lang w:val="en-US"/>
                </w:rPr>
                <w:t xml:space="preserve"> </w:t>
              </w:r>
            </w:ins>
            <w:ins w:id="18" w:author="Petri Heinonen" w:date="2011-05-12T13:11:00Z">
              <w:r w:rsidR="00B47C9C">
                <w:rPr>
                  <w:lang w:val="en-US"/>
                </w:rPr>
                <w:t>This is in http authentication header (“</w:t>
              </w:r>
              <w:proofErr w:type="spellStart"/>
              <w:r w:rsidR="00B47C9C">
                <w:rPr>
                  <w:lang w:val="en-US"/>
                </w:rPr>
                <w:t>username</w:t>
              </w:r>
              <w:proofErr w:type="gramStart"/>
              <w:r w:rsidR="00B47C9C">
                <w:rPr>
                  <w:lang w:val="en-US"/>
                </w:rPr>
                <w:t>:password</w:t>
              </w:r>
              <w:proofErr w:type="spellEnd"/>
              <w:proofErr w:type="gramEnd"/>
              <w:r w:rsidR="00B47C9C">
                <w:rPr>
                  <w:lang w:val="en-US"/>
                </w:rPr>
                <w:t>”)</w:t>
              </w:r>
            </w:ins>
            <w:ins w:id="19" w:author="Petri Heinonen" w:date="2011-05-12T14:12:00Z">
              <w:r w:rsidR="008105B5">
                <w:rPr>
                  <w:lang w:val="en-US"/>
                </w:rPr>
                <w:t>.</w:t>
              </w:r>
            </w:ins>
          </w:p>
          <w:p w:rsidR="006C0B61" w:rsidRPr="001D135A" w:rsidRDefault="006C0B61" w:rsidP="008849E4">
            <w:pPr>
              <w:pStyle w:val="ListParagraph"/>
              <w:numPr>
                <w:ilvl w:val="0"/>
                <w:numId w:val="29"/>
              </w:numPr>
              <w:rPr>
                <w:lang w:val="en-US"/>
              </w:rPr>
            </w:pPr>
            <w:r>
              <w:rPr>
                <w:lang w:val="en-US"/>
              </w:rPr>
              <w:t xml:space="preserve">endpoint: the address where the client REST service is found (see section </w:t>
            </w:r>
            <w:r w:rsidR="00E73C38">
              <w:rPr>
                <w:lang w:val="en-US"/>
              </w:rPr>
              <w:fldChar w:fldCharType="begin"/>
            </w:r>
            <w:r>
              <w:rPr>
                <w:lang w:val="en-US"/>
              </w:rPr>
              <w:instrText xml:space="preserve"> REF _Ref289620741 \r \h </w:instrText>
            </w:r>
            <w:r w:rsidR="00E73C38">
              <w:rPr>
                <w:lang w:val="en-US"/>
              </w:rPr>
            </w:r>
            <w:r w:rsidR="00E73C38">
              <w:rPr>
                <w:lang w:val="en-US"/>
              </w:rPr>
              <w:fldChar w:fldCharType="separate"/>
            </w:r>
            <w:r w:rsidR="005C7D9D">
              <w:rPr>
                <w:lang w:val="en-US"/>
              </w:rPr>
              <w:t>3.3</w:t>
            </w:r>
            <w:r w:rsidR="00E73C38">
              <w:rPr>
                <w:lang w:val="en-US"/>
              </w:rPr>
              <w:fldChar w:fldCharType="end"/>
            </w:r>
            <w:r>
              <w:rPr>
                <w:lang w:val="en-US"/>
              </w:rPr>
              <w:t>)</w:t>
            </w:r>
          </w:p>
        </w:tc>
      </w:tr>
      <w:tr w:rsidR="007C59FB" w:rsidRPr="00BE0D51" w:rsidTr="00B3785F">
        <w:tc>
          <w:tcPr>
            <w:tcW w:w="1951" w:type="dxa"/>
          </w:tcPr>
          <w:p w:rsidR="007C59FB" w:rsidRDefault="007C59FB">
            <w:pPr>
              <w:rPr>
                <w:lang w:val="en-US"/>
              </w:rPr>
            </w:pPr>
            <w:r>
              <w:rPr>
                <w:lang w:val="en-US"/>
              </w:rPr>
              <w:t>Returns:</w:t>
            </w:r>
          </w:p>
        </w:tc>
        <w:tc>
          <w:tcPr>
            <w:tcW w:w="7827" w:type="dxa"/>
          </w:tcPr>
          <w:p w:rsidR="007C59FB" w:rsidRPr="00746C71" w:rsidRDefault="00222B8E" w:rsidP="00746C71">
            <w:pPr>
              <w:rPr>
                <w:lang w:val="en-US"/>
              </w:rPr>
            </w:pPr>
            <w:r>
              <w:rPr>
                <w:lang w:val="en-US"/>
              </w:rPr>
              <w:t>session id: to be used in further communications</w:t>
            </w:r>
          </w:p>
        </w:tc>
      </w:tr>
      <w:tr w:rsidR="007C59FB" w:rsidRPr="00BE0D51" w:rsidTr="00B3785F">
        <w:tc>
          <w:tcPr>
            <w:tcW w:w="1951" w:type="dxa"/>
          </w:tcPr>
          <w:p w:rsidR="007C59FB" w:rsidRDefault="007C59FB" w:rsidP="00050A46">
            <w:pPr>
              <w:rPr>
                <w:lang w:val="en-US"/>
              </w:rPr>
            </w:pPr>
            <w:r>
              <w:rPr>
                <w:lang w:val="en-US"/>
              </w:rPr>
              <w:t>Example:</w:t>
            </w:r>
          </w:p>
        </w:tc>
        <w:tc>
          <w:tcPr>
            <w:tcW w:w="7827" w:type="dxa"/>
          </w:tcPr>
          <w:p w:rsidR="007C59FB" w:rsidRDefault="007C59FB" w:rsidP="00050A46">
            <w:pPr>
              <w:rPr>
                <w:lang w:val="en-US"/>
              </w:rPr>
            </w:pPr>
            <w:r>
              <w:rPr>
                <w:lang w:val="en-US"/>
              </w:rPr>
              <w:t>Request:</w:t>
            </w:r>
          </w:p>
          <w:p w:rsidR="007C59FB" w:rsidRPr="006C7827" w:rsidRDefault="006C0B61" w:rsidP="00050A46">
            <w:pPr>
              <w:rPr>
                <w:rFonts w:ascii="Courier New" w:hAnsi="Courier New" w:cs="Courier New"/>
                <w:lang w:val="en-US"/>
              </w:rPr>
            </w:pPr>
            <w:r>
              <w:rPr>
                <w:rFonts w:ascii="Courier New" w:hAnsi="Courier New" w:cs="Courier New"/>
                <w:lang w:val="en-US"/>
              </w:rPr>
              <w:t>POST</w:t>
            </w:r>
            <w:r w:rsidR="007C59FB" w:rsidRPr="006C7827">
              <w:rPr>
                <w:rFonts w:ascii="Courier New" w:hAnsi="Courier New" w:cs="Courier New"/>
                <w:lang w:val="en-US"/>
              </w:rPr>
              <w:t xml:space="preserve"> /rest/client/register HTTP/1.0</w:t>
            </w:r>
          </w:p>
          <w:p w:rsidR="007C59FB" w:rsidRPr="006C7827" w:rsidRDefault="007C59FB" w:rsidP="00050A46">
            <w:pPr>
              <w:rPr>
                <w:rFonts w:ascii="Courier New" w:hAnsi="Courier New" w:cs="Courier New"/>
                <w:lang w:val="en-US"/>
              </w:rPr>
            </w:pPr>
            <w:r w:rsidRPr="006C7827">
              <w:rPr>
                <w:rFonts w:ascii="Courier New" w:hAnsi="Courier New" w:cs="Courier New"/>
                <w:lang w:val="en-US"/>
              </w:rPr>
              <w:t xml:space="preserve">Content-Type: </w:t>
            </w:r>
            <w:r w:rsidR="00D92D07">
              <w:rPr>
                <w:rFonts w:ascii="Courier New" w:hAnsi="Courier New" w:cs="Courier New"/>
                <w:lang w:val="en-US"/>
              </w:rPr>
              <w:t>text</w:t>
            </w:r>
            <w:r w:rsidRPr="006C7827">
              <w:rPr>
                <w:rFonts w:ascii="Courier New" w:hAnsi="Courier New" w:cs="Courier New"/>
                <w:lang w:val="en-US"/>
              </w:rPr>
              <w:t>/xml</w:t>
            </w:r>
          </w:p>
          <w:p w:rsidR="007C59FB" w:rsidRPr="006C7827" w:rsidRDefault="007C59FB" w:rsidP="00050A46">
            <w:pPr>
              <w:rPr>
                <w:rFonts w:ascii="Courier New" w:hAnsi="Courier New" w:cs="Courier New"/>
                <w:lang w:val="en-US"/>
              </w:rPr>
            </w:pPr>
            <w:r w:rsidRPr="006C7827">
              <w:rPr>
                <w:rFonts w:ascii="Courier New" w:hAnsi="Courier New" w:cs="Courier New"/>
                <w:lang w:val="en-US"/>
              </w:rPr>
              <w:t>Content-Length: &lt;</w:t>
            </w:r>
            <w:r w:rsidR="00E40192">
              <w:rPr>
                <w:rFonts w:ascii="Courier New" w:hAnsi="Courier New" w:cs="Courier New"/>
                <w:lang w:val="en-US"/>
              </w:rPr>
              <w:t>.</w:t>
            </w:r>
            <w:r w:rsidRPr="006C7827">
              <w:rPr>
                <w:rFonts w:ascii="Courier New" w:hAnsi="Courier New" w:cs="Courier New"/>
                <w:lang w:val="en-US"/>
              </w:rPr>
              <w:t>..&gt;</w:t>
            </w:r>
          </w:p>
          <w:p w:rsidR="007C59FB" w:rsidRPr="006C7827" w:rsidDel="00B47C9C" w:rsidRDefault="007C59FB" w:rsidP="00050A46">
            <w:pPr>
              <w:rPr>
                <w:del w:id="20" w:author="Petri Heinonen" w:date="2011-05-12T13:10:00Z"/>
                <w:rFonts w:ascii="Courier New" w:hAnsi="Courier New" w:cs="Courier New"/>
                <w:lang w:val="en-US"/>
              </w:rPr>
            </w:pPr>
          </w:p>
          <w:p w:rsidR="007C59FB" w:rsidRPr="006C7827" w:rsidDel="00B47C9C" w:rsidRDefault="007C59FB" w:rsidP="00050A46">
            <w:pPr>
              <w:rPr>
                <w:del w:id="21" w:author="Petri Heinonen" w:date="2011-05-12T13:10:00Z"/>
                <w:rFonts w:ascii="Courier New" w:hAnsi="Courier New" w:cs="Courier New"/>
                <w:lang w:val="en-US"/>
              </w:rPr>
            </w:pPr>
            <w:del w:id="22" w:author="Petri Heinonen" w:date="2011-05-12T13:10:00Z">
              <w:r w:rsidRPr="006C7827" w:rsidDel="00B47C9C">
                <w:rPr>
                  <w:rFonts w:ascii="Courier New" w:hAnsi="Courier New" w:cs="Courier New"/>
                  <w:lang w:val="en-US"/>
                </w:rPr>
                <w:delText>&lt;</w:delText>
              </w:r>
              <w:r w:rsidR="00CF0F72" w:rsidDel="00B47C9C">
                <w:rPr>
                  <w:rFonts w:ascii="Courier New" w:hAnsi="Courier New" w:cs="Courier New"/>
                  <w:lang w:val="en-US"/>
                </w:rPr>
                <w:delText>authentication</w:delText>
              </w:r>
              <w:r w:rsidRPr="006C7827" w:rsidDel="00B47C9C">
                <w:rPr>
                  <w:rFonts w:ascii="Courier New" w:hAnsi="Courier New" w:cs="Courier New"/>
                  <w:lang w:val="en-US"/>
                </w:rPr>
                <w:delText>&gt;insert your token here&lt;/</w:delText>
              </w:r>
              <w:r w:rsidR="00CF0F72" w:rsidDel="00B47C9C">
                <w:rPr>
                  <w:rFonts w:ascii="Courier New" w:hAnsi="Courier New" w:cs="Courier New"/>
                  <w:lang w:val="en-US"/>
                </w:rPr>
                <w:delText>authentication</w:delText>
              </w:r>
              <w:r w:rsidRPr="006C7827" w:rsidDel="00B47C9C">
                <w:rPr>
                  <w:rFonts w:ascii="Courier New" w:hAnsi="Courier New" w:cs="Courier New"/>
                  <w:lang w:val="en-US"/>
                </w:rPr>
                <w:delText>&gt;</w:delText>
              </w:r>
            </w:del>
          </w:p>
          <w:p w:rsidR="007C59FB" w:rsidRDefault="006C0B61" w:rsidP="00050A46">
            <w:pPr>
              <w:rPr>
                <w:lang w:val="en-US"/>
              </w:rPr>
            </w:pPr>
            <w:r>
              <w:rPr>
                <w:lang w:val="en-US"/>
              </w:rPr>
              <w:t>&lt;endpoint&gt;http://localhost:8088&lt;/endpoint&gt;</w:t>
            </w:r>
          </w:p>
          <w:p w:rsidR="006C0B61" w:rsidRDefault="006C0B61" w:rsidP="00050A46">
            <w:pPr>
              <w:rPr>
                <w:lang w:val="en-US"/>
              </w:rPr>
            </w:pPr>
          </w:p>
          <w:p w:rsidR="007C59FB" w:rsidRDefault="007C59FB" w:rsidP="00050A46">
            <w:pPr>
              <w:rPr>
                <w:lang w:val="en-US"/>
              </w:rPr>
            </w:pPr>
            <w:r>
              <w:rPr>
                <w:lang w:val="en-US"/>
              </w:rPr>
              <w:t>OK response:</w:t>
            </w:r>
          </w:p>
          <w:p w:rsidR="00D92D07" w:rsidRPr="00D92D07" w:rsidRDefault="00D92D07" w:rsidP="00D92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D92D07" w:rsidRPr="00D92D07" w:rsidRDefault="00D92D07" w:rsidP="00D92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D92D07" w:rsidRPr="00D92D07" w:rsidRDefault="00D92D07" w:rsidP="00D92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D92D07" w:rsidRPr="00D92D07" w:rsidRDefault="00D92D07" w:rsidP="00D92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 xml:space="preserve">Content-Length: </w:t>
            </w:r>
            <w:r>
              <w:rPr>
                <w:rFonts w:ascii="Courier New" w:eastAsia="Times New Roman" w:hAnsi="Courier New" w:cs="Courier New"/>
                <w:color w:val="000000"/>
                <w:sz w:val="20"/>
                <w:szCs w:val="20"/>
                <w:lang w:val="en-US" w:eastAsia="fi-FI"/>
              </w:rPr>
              <w:t>0</w:t>
            </w:r>
          </w:p>
          <w:p w:rsidR="007C59FB" w:rsidRDefault="007C59FB" w:rsidP="00050A46">
            <w:pPr>
              <w:rPr>
                <w:lang w:val="en-US"/>
              </w:rPr>
            </w:pPr>
          </w:p>
          <w:p w:rsidR="00CF0F72" w:rsidRDefault="00CF0F72" w:rsidP="00050A46">
            <w:pPr>
              <w:rPr>
                <w:lang w:val="en-US"/>
              </w:rPr>
            </w:pPr>
            <w:r>
              <w:rPr>
                <w:lang w:val="en-US"/>
              </w:rPr>
              <w:t>&lt;</w:t>
            </w:r>
            <w:proofErr w:type="spellStart"/>
            <w:r>
              <w:rPr>
                <w:lang w:val="en-US"/>
              </w:rPr>
              <w:t>session</w:t>
            </w:r>
            <w:r w:rsidR="00222B8E">
              <w:rPr>
                <w:lang w:val="en-US"/>
              </w:rPr>
              <w:t>Id</w:t>
            </w:r>
            <w:proofErr w:type="spellEnd"/>
            <w:r>
              <w:rPr>
                <w:lang w:val="en-US"/>
              </w:rPr>
              <w:t>&gt;new session id&lt;/</w:t>
            </w:r>
            <w:proofErr w:type="spellStart"/>
            <w:r>
              <w:rPr>
                <w:lang w:val="en-US"/>
              </w:rPr>
              <w:t>session</w:t>
            </w:r>
            <w:r w:rsidR="00222B8E">
              <w:rPr>
                <w:lang w:val="en-US"/>
              </w:rPr>
              <w:t>Id</w:t>
            </w:r>
            <w:proofErr w:type="spellEnd"/>
            <w:r>
              <w:rPr>
                <w:lang w:val="en-US"/>
              </w:rPr>
              <w:t>&gt;</w:t>
            </w:r>
          </w:p>
          <w:p w:rsidR="00CF0F72" w:rsidRDefault="00CF0F72" w:rsidP="00050A46">
            <w:pPr>
              <w:rPr>
                <w:lang w:val="en-US"/>
              </w:rPr>
            </w:pPr>
          </w:p>
          <w:p w:rsidR="00CF0F72" w:rsidRDefault="003670FE" w:rsidP="00050A46">
            <w:pPr>
              <w:rPr>
                <w:lang w:val="en-US"/>
              </w:rPr>
            </w:pPr>
            <w:r>
              <w:rPr>
                <w:lang w:val="en-US"/>
              </w:rPr>
              <w:lastRenderedPageBreak/>
              <w:t>Error response:</w:t>
            </w:r>
          </w:p>
          <w:p w:rsidR="007C59FB" w:rsidRDefault="003670FE" w:rsidP="00050A46">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A269F3" w:rsidRDefault="00A269F3">
      <w:pPr>
        <w:rPr>
          <w:lang w:val="en-US"/>
        </w:rPr>
      </w:pPr>
    </w:p>
    <w:p w:rsidR="00031224" w:rsidRDefault="00A269F3" w:rsidP="00684EA5">
      <w:pPr>
        <w:jc w:val="both"/>
        <w:rPr>
          <w:lang w:val="en-US"/>
        </w:rPr>
      </w:pPr>
      <w:r>
        <w:rPr>
          <w:lang w:val="en-US"/>
        </w:rPr>
        <w:t>When a client registers, all subscriptions and any other previous state in the MFW for it will be removed.</w:t>
      </w:r>
      <w:r w:rsidR="00684EA5">
        <w:rPr>
          <w:lang w:val="en-US"/>
        </w:rPr>
        <w:t xml:space="preserve"> This is to avoid confusion between the </w:t>
      </w:r>
      <w:proofErr w:type="gramStart"/>
      <w:r w:rsidR="00684EA5">
        <w:rPr>
          <w:lang w:val="en-US"/>
        </w:rPr>
        <w:t>client</w:t>
      </w:r>
      <w:proofErr w:type="gramEnd"/>
      <w:r w:rsidR="00684EA5">
        <w:rPr>
          <w:lang w:val="en-US"/>
        </w:rPr>
        <w:t xml:space="preserve"> believing to have a different set of subscriptions vs. what the MFW believes it has. After </w:t>
      </w:r>
      <w:r w:rsidR="00261919">
        <w:rPr>
          <w:lang w:val="en-US"/>
        </w:rPr>
        <w:t>re-</w:t>
      </w:r>
      <w:r w:rsidR="00684EA5">
        <w:rPr>
          <w:lang w:val="en-US"/>
        </w:rPr>
        <w:t>registration, the client needs to re-build its state.</w:t>
      </w:r>
    </w:p>
    <w:p w:rsidR="004C0173" w:rsidRPr="006C0B61" w:rsidRDefault="004C0173" w:rsidP="004C0173">
      <w:pPr>
        <w:pStyle w:val="Heading2"/>
        <w:numPr>
          <w:ilvl w:val="1"/>
          <w:numId w:val="35"/>
        </w:numPr>
        <w:rPr>
          <w:lang w:val="en-US"/>
        </w:rPr>
      </w:pPr>
      <w:r w:rsidRPr="006C0B61">
        <w:rPr>
          <w:lang w:val="en-US"/>
        </w:rPr>
        <w:t>Interface from the client to the server-agent</w:t>
      </w:r>
    </w:p>
    <w:p w:rsidR="004C0173" w:rsidRDefault="004C0173" w:rsidP="004C0173">
      <w:pPr>
        <w:rPr>
          <w:lang w:val="en-US"/>
        </w:rPr>
      </w:pPr>
      <w:r>
        <w:rPr>
          <w:lang w:val="en-US"/>
        </w:rPr>
        <w:t>This section describes the communication in the direction of client to the server-agent.</w:t>
      </w:r>
    </w:p>
    <w:p w:rsidR="00627F3F" w:rsidRPr="00FC1921" w:rsidRDefault="00627F3F" w:rsidP="004C0173">
      <w:pPr>
        <w:pStyle w:val="Heading3"/>
        <w:rPr>
          <w:lang w:val="en-US"/>
        </w:rPr>
      </w:pPr>
      <w:bookmarkStart w:id="23" w:name="_Ref289621075"/>
      <w:r w:rsidRPr="00FC1921">
        <w:rPr>
          <w:lang w:val="en-US"/>
        </w:rPr>
        <w:t xml:space="preserve">Requesting a list of available </w:t>
      </w:r>
      <w:r w:rsidR="004E3D57" w:rsidRPr="00FC1921">
        <w:rPr>
          <w:lang w:val="en-US"/>
        </w:rPr>
        <w:t>measureme</w:t>
      </w:r>
      <w:r w:rsidR="00E15AB5" w:rsidRPr="00FC1921">
        <w:rPr>
          <w:lang w:val="en-US"/>
        </w:rPr>
        <w:t>nt information</w:t>
      </w:r>
      <w:bookmarkEnd w:id="23"/>
    </w:p>
    <w:p w:rsidR="00627F3F" w:rsidRDefault="00627F3F">
      <w:pPr>
        <w:rPr>
          <w:lang w:val="en-US"/>
        </w:rPr>
      </w:pPr>
      <w:r>
        <w:rPr>
          <w:lang w:val="en-US"/>
        </w:rPr>
        <w:t xml:space="preserve">The client can request a list of all available </w:t>
      </w:r>
      <w:r w:rsidR="004E3D57">
        <w:rPr>
          <w:lang w:val="en-US"/>
        </w:rPr>
        <w:t>measurements</w:t>
      </w:r>
      <w:r>
        <w:rPr>
          <w:lang w:val="en-US"/>
        </w:rPr>
        <w:t xml:space="preserve"> from the MFW.</w:t>
      </w:r>
      <w:r w:rsidR="004E3D57">
        <w:rPr>
          <w:lang w:val="en-US"/>
        </w:rPr>
        <w:t xml:space="preserve"> This list will include the base measures, probes providing these measurements, and the targets that are being measured.</w:t>
      </w:r>
    </w:p>
    <w:p w:rsidR="00535CC6" w:rsidRDefault="00535CC6" w:rsidP="00535CC6">
      <w:pPr>
        <w:jc w:val="both"/>
        <w:rPr>
          <w:lang w:val="en-US"/>
        </w:rPr>
      </w:pPr>
      <w:r>
        <w:rPr>
          <w:lang w:val="en-US"/>
        </w:rPr>
        <w:t>The client can request a list of all available base measures from the MFW. The difference with probes is that there can be some overlap with what base measures different probes provide. Several probes may provide the same base measures but with different properties such as precision. In this case, the MFW picks the best one. However, this request will only list the set of available base measures regardless of their other properties (such as precision).</w:t>
      </w:r>
    </w:p>
    <w:p w:rsidR="00350D05" w:rsidRDefault="00350D05" w:rsidP="00350D05">
      <w:pPr>
        <w:rPr>
          <w:lang w:val="en-US"/>
        </w:rPr>
      </w:pPr>
      <w:r>
        <w:rPr>
          <w:lang w:val="en-US"/>
        </w:rPr>
        <w:t xml:space="preserve">The format of the HTTP message to perform the registration is shown in </w:t>
      </w:r>
      <w:r w:rsidR="00E73C38">
        <w:rPr>
          <w:lang w:val="en-US"/>
        </w:rPr>
        <w:fldChar w:fldCharType="begin"/>
      </w:r>
      <w:r w:rsidR="00427028">
        <w:rPr>
          <w:lang w:val="en-US"/>
        </w:rPr>
        <w:instrText xml:space="preserve"> REF _Ref289337347 \h </w:instrText>
      </w:r>
      <w:r w:rsidR="00E73C38">
        <w:rPr>
          <w:lang w:val="en-US"/>
        </w:rPr>
      </w:r>
      <w:r w:rsidR="00E73C38">
        <w:rPr>
          <w:lang w:val="en-US"/>
        </w:rPr>
        <w:fldChar w:fldCharType="separate"/>
      </w:r>
      <w:r w:rsidR="005C7D9D" w:rsidRPr="00050A46">
        <w:rPr>
          <w:lang w:val="en-US"/>
        </w:rPr>
        <w:t xml:space="preserve">Table </w:t>
      </w:r>
      <w:r w:rsidR="005C7D9D">
        <w:rPr>
          <w:noProof/>
          <w:lang w:val="en-US"/>
        </w:rPr>
        <w:t>3</w:t>
      </w:r>
      <w:r w:rsidR="00E73C38">
        <w:rPr>
          <w:lang w:val="en-US"/>
        </w:rPr>
        <w:fldChar w:fldCharType="end"/>
      </w:r>
      <w:r>
        <w:rPr>
          <w:lang w:val="en-US"/>
        </w:rPr>
        <w:t>.</w:t>
      </w:r>
    </w:p>
    <w:p w:rsidR="00050A46" w:rsidRPr="00050A46" w:rsidRDefault="00050A46" w:rsidP="00050A46">
      <w:pPr>
        <w:pStyle w:val="Caption"/>
        <w:jc w:val="center"/>
        <w:rPr>
          <w:lang w:val="en-US"/>
        </w:rPr>
      </w:pPr>
      <w:bookmarkStart w:id="24" w:name="_Ref289337347"/>
      <w:proofErr w:type="gramStart"/>
      <w:r w:rsidRPr="00050A46">
        <w:rPr>
          <w:lang w:val="en-US"/>
        </w:rPr>
        <w:t xml:space="preserve">Table </w:t>
      </w:r>
      <w:r w:rsidR="00E73C38">
        <w:fldChar w:fldCharType="begin"/>
      </w:r>
      <w:r w:rsidRPr="00050A46">
        <w:rPr>
          <w:lang w:val="en-US"/>
        </w:rPr>
        <w:instrText xml:space="preserve"> SEQ Table \* ARABIC </w:instrText>
      </w:r>
      <w:r w:rsidR="00E73C38">
        <w:fldChar w:fldCharType="separate"/>
      </w:r>
      <w:r w:rsidR="005C7D9D">
        <w:rPr>
          <w:noProof/>
          <w:lang w:val="en-US"/>
        </w:rPr>
        <w:t>3</w:t>
      </w:r>
      <w:r w:rsidR="00E73C38">
        <w:fldChar w:fldCharType="end"/>
      </w:r>
      <w:bookmarkEnd w:id="24"/>
      <w:r w:rsidRPr="00050A46">
        <w:rPr>
          <w:lang w:val="en-US"/>
        </w:rPr>
        <w:t>.</w:t>
      </w:r>
      <w:proofErr w:type="gramEnd"/>
      <w:r w:rsidRPr="00050A46">
        <w:rPr>
          <w:lang w:val="en-US"/>
        </w:rPr>
        <w:t xml:space="preserve"> </w:t>
      </w:r>
      <w:proofErr w:type="gramStart"/>
      <w:r w:rsidRPr="00050A46">
        <w:rPr>
          <w:lang w:val="en-US"/>
        </w:rPr>
        <w:t>Probe availability request format and example.</w:t>
      </w:r>
      <w:proofErr w:type="gramEnd"/>
    </w:p>
    <w:tbl>
      <w:tblPr>
        <w:tblStyle w:val="TableGrid"/>
        <w:tblW w:w="0" w:type="auto"/>
        <w:tblLook w:val="04A0"/>
      </w:tblPr>
      <w:tblGrid>
        <w:gridCol w:w="1951"/>
        <w:gridCol w:w="7827"/>
      </w:tblGrid>
      <w:tr w:rsidR="00350D05" w:rsidTr="00050A46">
        <w:tc>
          <w:tcPr>
            <w:tcW w:w="1951" w:type="dxa"/>
          </w:tcPr>
          <w:p w:rsidR="00350D05" w:rsidRDefault="00350D05" w:rsidP="00050A46">
            <w:pPr>
              <w:rPr>
                <w:lang w:val="en-US"/>
              </w:rPr>
            </w:pPr>
            <w:r>
              <w:rPr>
                <w:lang w:val="en-US"/>
              </w:rPr>
              <w:t>Request type:</w:t>
            </w:r>
          </w:p>
        </w:tc>
        <w:tc>
          <w:tcPr>
            <w:tcW w:w="7827" w:type="dxa"/>
          </w:tcPr>
          <w:p w:rsidR="00350D05" w:rsidRDefault="00350D05" w:rsidP="0089115F">
            <w:pPr>
              <w:rPr>
                <w:lang w:val="en-US"/>
              </w:rPr>
            </w:pPr>
            <w:r>
              <w:rPr>
                <w:lang w:val="en-US"/>
              </w:rPr>
              <w:t xml:space="preserve">HTTP </w:t>
            </w:r>
            <w:r w:rsidR="0089115F">
              <w:rPr>
                <w:lang w:val="en-US"/>
              </w:rPr>
              <w:t>GET</w:t>
            </w:r>
          </w:p>
        </w:tc>
      </w:tr>
      <w:tr w:rsidR="00350D05" w:rsidRPr="00BE0D51" w:rsidTr="00050A46">
        <w:tc>
          <w:tcPr>
            <w:tcW w:w="1951" w:type="dxa"/>
          </w:tcPr>
          <w:p w:rsidR="00350D05" w:rsidRDefault="00350D05" w:rsidP="00050A46">
            <w:pPr>
              <w:rPr>
                <w:lang w:val="en-US"/>
              </w:rPr>
            </w:pPr>
            <w:r>
              <w:rPr>
                <w:lang w:val="en-US"/>
              </w:rPr>
              <w:t>URL:</w:t>
            </w:r>
          </w:p>
        </w:tc>
        <w:tc>
          <w:tcPr>
            <w:tcW w:w="7827" w:type="dxa"/>
          </w:tcPr>
          <w:p w:rsidR="00350D05" w:rsidRDefault="00222B8E" w:rsidP="00802BEB">
            <w:pPr>
              <w:rPr>
                <w:lang w:val="en-US"/>
              </w:rPr>
            </w:pPr>
            <w:r w:rsidRPr="00222B8E">
              <w:rPr>
                <w:lang w:val="en-US"/>
              </w:rPr>
              <w:t>http://localhost:8080/rest/client/probes</w:t>
            </w:r>
          </w:p>
        </w:tc>
      </w:tr>
      <w:tr w:rsidR="00350D05" w:rsidRPr="00BE0D51" w:rsidTr="00050A46">
        <w:tc>
          <w:tcPr>
            <w:tcW w:w="1951" w:type="dxa"/>
          </w:tcPr>
          <w:p w:rsidR="00350D05" w:rsidRDefault="00350D05" w:rsidP="00050A46">
            <w:pPr>
              <w:rPr>
                <w:lang w:val="en-US"/>
              </w:rPr>
            </w:pPr>
            <w:r>
              <w:rPr>
                <w:lang w:val="en-US"/>
              </w:rPr>
              <w:t>Parameters:</w:t>
            </w:r>
          </w:p>
        </w:tc>
        <w:tc>
          <w:tcPr>
            <w:tcW w:w="7827" w:type="dxa"/>
          </w:tcPr>
          <w:p w:rsidR="00350D05" w:rsidRPr="001D135A" w:rsidRDefault="008105B5" w:rsidP="001D135A">
            <w:pPr>
              <w:pStyle w:val="ListParagraph"/>
              <w:numPr>
                <w:ilvl w:val="0"/>
                <w:numId w:val="26"/>
              </w:numPr>
              <w:rPr>
                <w:lang w:val="en-US"/>
              </w:rPr>
            </w:pPr>
            <w:proofErr w:type="gramStart"/>
            <w:ins w:id="25" w:author="Petri Heinonen" w:date="2011-05-12T14:13:00Z">
              <w:r w:rsidRPr="008105B5">
                <w:rPr>
                  <w:lang w:val="en-US"/>
                </w:rPr>
                <w:t>authentication</w:t>
              </w:r>
              <w:proofErr w:type="gramEnd"/>
              <w:r w:rsidRPr="008105B5">
                <w:rPr>
                  <w:lang w:val="en-US"/>
                </w:rPr>
                <w:t>: A pre-deployed authentication token. This is in http authentication header (“</w:t>
              </w:r>
              <w:proofErr w:type="spellStart"/>
              <w:r w:rsidRPr="008105B5">
                <w:rPr>
                  <w:lang w:val="en-US"/>
                </w:rPr>
                <w:t>username</w:t>
              </w:r>
              <w:proofErr w:type="gramStart"/>
              <w:r w:rsidRPr="008105B5">
                <w:rPr>
                  <w:lang w:val="en-US"/>
                </w:rPr>
                <w:t>:password</w:t>
              </w:r>
              <w:proofErr w:type="spellEnd"/>
              <w:proofErr w:type="gramEnd"/>
              <w:r w:rsidRPr="008105B5">
                <w:rPr>
                  <w:lang w:val="en-US"/>
                </w:rPr>
                <w:t>”).</w:t>
              </w:r>
            </w:ins>
            <w:del w:id="26" w:author="Petri Heinonen" w:date="2011-05-12T14:13:00Z">
              <w:r w:rsidR="001D135A" w:rsidRPr="001D135A" w:rsidDel="008105B5">
                <w:rPr>
                  <w:lang w:val="en-US"/>
                </w:rPr>
                <w:delText>session id</w:delText>
              </w:r>
            </w:del>
          </w:p>
        </w:tc>
      </w:tr>
      <w:tr w:rsidR="00350D05" w:rsidRPr="00BE0D51" w:rsidTr="00050A46">
        <w:tc>
          <w:tcPr>
            <w:tcW w:w="1951" w:type="dxa"/>
          </w:tcPr>
          <w:p w:rsidR="00350D05" w:rsidRDefault="00350D05" w:rsidP="00050A46">
            <w:pPr>
              <w:rPr>
                <w:lang w:val="en-US"/>
              </w:rPr>
            </w:pPr>
            <w:r>
              <w:rPr>
                <w:lang w:val="en-US"/>
              </w:rPr>
              <w:t>Returns:</w:t>
            </w:r>
          </w:p>
        </w:tc>
        <w:tc>
          <w:tcPr>
            <w:tcW w:w="7827" w:type="dxa"/>
          </w:tcPr>
          <w:p w:rsidR="00350D05" w:rsidRDefault="0089115F" w:rsidP="00050A46">
            <w:pPr>
              <w:rPr>
                <w:lang w:val="en-US"/>
              </w:rPr>
            </w:pPr>
            <w:r>
              <w:rPr>
                <w:lang w:val="en-US"/>
              </w:rPr>
              <w:t xml:space="preserve">List of </w:t>
            </w:r>
            <w:r w:rsidR="00802BEB">
              <w:rPr>
                <w:lang w:val="en-US"/>
              </w:rPr>
              <w:t>registered probes</w:t>
            </w:r>
            <w:r w:rsidR="00D94305">
              <w:rPr>
                <w:lang w:val="en-US"/>
              </w:rPr>
              <w:t>, their measurement targets and provided base measures</w:t>
            </w:r>
            <w:r w:rsidR="00802BEB">
              <w:rPr>
                <w:lang w:val="en-US"/>
              </w:rPr>
              <w:t>.</w:t>
            </w:r>
          </w:p>
          <w:p w:rsidR="00CF0F72" w:rsidRDefault="00CF0F72" w:rsidP="00CF0F72">
            <w:pPr>
              <w:pStyle w:val="ListParagraph"/>
              <w:numPr>
                <w:ilvl w:val="0"/>
                <w:numId w:val="3"/>
              </w:numPr>
              <w:spacing w:before="120"/>
              <w:rPr>
                <w:lang w:val="en-US"/>
              </w:rPr>
            </w:pPr>
            <w:proofErr w:type="gramStart"/>
            <w:r>
              <w:rPr>
                <w:lang w:val="en-US"/>
              </w:rPr>
              <w:t>target</w:t>
            </w:r>
            <w:proofErr w:type="gramEnd"/>
            <w:r>
              <w:rPr>
                <w:lang w:val="en-US"/>
              </w:rPr>
              <w:t>: information for each measurement target is enclosed in this tag.</w:t>
            </w:r>
          </w:p>
          <w:p w:rsidR="00CF0F72" w:rsidRDefault="00CF0F72" w:rsidP="00CF0F72">
            <w:pPr>
              <w:pStyle w:val="ListParagraph"/>
              <w:numPr>
                <w:ilvl w:val="0"/>
                <w:numId w:val="3"/>
              </w:numPr>
              <w:spacing w:before="120"/>
              <w:rPr>
                <w:lang w:val="en-US"/>
              </w:rPr>
            </w:pPr>
            <w:proofErr w:type="gramStart"/>
            <w:r>
              <w:rPr>
                <w:lang w:val="en-US"/>
              </w:rPr>
              <w:t>name</w:t>
            </w:r>
            <w:proofErr w:type="gramEnd"/>
            <w:r>
              <w:rPr>
                <w:lang w:val="en-US"/>
              </w:rPr>
              <w:t xml:space="preserve">: target or </w:t>
            </w:r>
            <w:proofErr w:type="spellStart"/>
            <w:r>
              <w:rPr>
                <w:lang w:val="en-US"/>
              </w:rPr>
              <w:t>bm</w:t>
            </w:r>
            <w:proofErr w:type="spellEnd"/>
            <w:r>
              <w:rPr>
                <w:lang w:val="en-US"/>
              </w:rPr>
              <w:t xml:space="preserve"> name, part of metadata for </w:t>
            </w:r>
            <w:proofErr w:type="spellStart"/>
            <w:r>
              <w:rPr>
                <w:lang w:val="en-US"/>
              </w:rPr>
              <w:t>measureURI</w:t>
            </w:r>
            <w:proofErr w:type="spellEnd"/>
            <w:r>
              <w:rPr>
                <w:lang w:val="en-US"/>
              </w:rPr>
              <w:t>.</w:t>
            </w:r>
          </w:p>
          <w:p w:rsidR="00CF0F72" w:rsidRDefault="00CF0F72" w:rsidP="00CF0F72">
            <w:pPr>
              <w:pStyle w:val="ListParagraph"/>
              <w:numPr>
                <w:ilvl w:val="0"/>
                <w:numId w:val="3"/>
              </w:numPr>
              <w:spacing w:before="120"/>
              <w:rPr>
                <w:lang w:val="en-US"/>
              </w:rPr>
            </w:pPr>
            <w:proofErr w:type="gramStart"/>
            <w:r>
              <w:rPr>
                <w:lang w:val="en-US"/>
              </w:rPr>
              <w:t>type</w:t>
            </w:r>
            <w:proofErr w:type="gramEnd"/>
            <w:r>
              <w:rPr>
                <w:lang w:val="en-US"/>
              </w:rPr>
              <w:t xml:space="preserve">: target type, part of metadata for </w:t>
            </w:r>
            <w:proofErr w:type="spellStart"/>
            <w:r>
              <w:rPr>
                <w:lang w:val="en-US"/>
              </w:rPr>
              <w:t>measureURI</w:t>
            </w:r>
            <w:proofErr w:type="spellEnd"/>
            <w:r>
              <w:rPr>
                <w:lang w:val="en-US"/>
              </w:rPr>
              <w:t>.</w:t>
            </w:r>
          </w:p>
          <w:p w:rsidR="00CF0F72" w:rsidRDefault="00CF0F72" w:rsidP="00CF0F72">
            <w:pPr>
              <w:pStyle w:val="ListParagraph"/>
              <w:numPr>
                <w:ilvl w:val="0"/>
                <w:numId w:val="3"/>
              </w:numPr>
              <w:spacing w:before="120"/>
              <w:rPr>
                <w:lang w:val="en-US"/>
              </w:rPr>
            </w:pPr>
            <w:proofErr w:type="gramStart"/>
            <w:r>
              <w:rPr>
                <w:lang w:val="en-US"/>
              </w:rPr>
              <w:t>class</w:t>
            </w:r>
            <w:proofErr w:type="gramEnd"/>
            <w:r>
              <w:rPr>
                <w:lang w:val="en-US"/>
              </w:rPr>
              <w:t xml:space="preserve">: </w:t>
            </w:r>
            <w:proofErr w:type="spellStart"/>
            <w:r>
              <w:rPr>
                <w:lang w:val="en-US"/>
              </w:rPr>
              <w:t>bm</w:t>
            </w:r>
            <w:proofErr w:type="spellEnd"/>
            <w:r>
              <w:rPr>
                <w:lang w:val="en-US"/>
              </w:rPr>
              <w:t xml:space="preserve"> class, part of metadata for </w:t>
            </w:r>
            <w:proofErr w:type="spellStart"/>
            <w:r>
              <w:rPr>
                <w:lang w:val="en-US"/>
              </w:rPr>
              <w:t>measureURI</w:t>
            </w:r>
            <w:proofErr w:type="spellEnd"/>
            <w:r>
              <w:rPr>
                <w:lang w:val="en-US"/>
              </w:rPr>
              <w:t>.</w:t>
            </w:r>
          </w:p>
          <w:p w:rsidR="00CF0F72" w:rsidRDefault="00CF0F72" w:rsidP="00CF0F72">
            <w:pPr>
              <w:pStyle w:val="ListParagraph"/>
              <w:numPr>
                <w:ilvl w:val="0"/>
                <w:numId w:val="3"/>
              </w:numPr>
              <w:spacing w:before="120"/>
              <w:rPr>
                <w:lang w:val="en-US"/>
              </w:rPr>
            </w:pPr>
            <w:proofErr w:type="gramStart"/>
            <w:r>
              <w:rPr>
                <w:lang w:val="en-US"/>
              </w:rPr>
              <w:t>probe</w:t>
            </w:r>
            <w:proofErr w:type="gramEnd"/>
            <w:r>
              <w:rPr>
                <w:lang w:val="en-US"/>
              </w:rPr>
              <w:t>: Information for each probe is enclosed in this tag.</w:t>
            </w:r>
          </w:p>
          <w:p w:rsidR="00CF0F72" w:rsidRDefault="00CF0F72" w:rsidP="00CF0F72">
            <w:pPr>
              <w:pStyle w:val="ListParagraph"/>
              <w:numPr>
                <w:ilvl w:val="0"/>
                <w:numId w:val="3"/>
              </w:numPr>
              <w:spacing w:before="120"/>
              <w:rPr>
                <w:lang w:val="en-US"/>
              </w:rPr>
            </w:pPr>
            <w:proofErr w:type="gramStart"/>
            <w:r>
              <w:rPr>
                <w:lang w:val="en-US"/>
              </w:rPr>
              <w:t>id</w:t>
            </w:r>
            <w:proofErr w:type="gramEnd"/>
            <w:r>
              <w:rPr>
                <w:lang w:val="en-US"/>
              </w:rPr>
              <w:t xml:space="preserve">: Unique identifier (string) for each target, probe, or bm. Used as </w:t>
            </w:r>
            <w:proofErr w:type="spellStart"/>
            <w:r>
              <w:rPr>
                <w:lang w:val="en-US"/>
              </w:rPr>
              <w:t>referce</w:t>
            </w:r>
            <w:proofErr w:type="spellEnd"/>
            <w:r>
              <w:rPr>
                <w:lang w:val="en-US"/>
              </w:rPr>
              <w:t xml:space="preserve"> in other requests.</w:t>
            </w:r>
          </w:p>
          <w:p w:rsidR="00CF0F72" w:rsidRDefault="00CF0F72" w:rsidP="00CF0F72">
            <w:pPr>
              <w:pStyle w:val="ListParagraph"/>
              <w:numPr>
                <w:ilvl w:val="0"/>
                <w:numId w:val="3"/>
              </w:numPr>
              <w:spacing w:before="120"/>
              <w:rPr>
                <w:lang w:val="en-US"/>
              </w:rPr>
            </w:pPr>
            <w:proofErr w:type="spellStart"/>
            <w:proofErr w:type="gramStart"/>
            <w:r>
              <w:rPr>
                <w:lang w:val="en-US"/>
              </w:rPr>
              <w:t>t</w:t>
            </w:r>
            <w:r w:rsidR="003670FE">
              <w:rPr>
                <w:lang w:val="en-US"/>
              </w:rPr>
              <w:t>arget</w:t>
            </w:r>
            <w:r>
              <w:rPr>
                <w:lang w:val="en-US"/>
              </w:rPr>
              <w:t>id</w:t>
            </w:r>
            <w:proofErr w:type="spellEnd"/>
            <w:proofErr w:type="gramEnd"/>
            <w:r>
              <w:rPr>
                <w:lang w:val="en-US"/>
              </w:rPr>
              <w:t>: References to a target id.</w:t>
            </w:r>
          </w:p>
          <w:p w:rsidR="00CF0F72" w:rsidRDefault="00CF0F72" w:rsidP="00050A46">
            <w:pPr>
              <w:pStyle w:val="ListParagraph"/>
              <w:numPr>
                <w:ilvl w:val="0"/>
                <w:numId w:val="3"/>
              </w:numPr>
              <w:spacing w:before="120"/>
              <w:rPr>
                <w:lang w:val="en-US"/>
              </w:rPr>
            </w:pPr>
            <w:proofErr w:type="spellStart"/>
            <w:proofErr w:type="gramStart"/>
            <w:r>
              <w:rPr>
                <w:lang w:val="en-US"/>
              </w:rPr>
              <w:t>bmid</w:t>
            </w:r>
            <w:proofErr w:type="spellEnd"/>
            <w:proofErr w:type="gramEnd"/>
            <w:r>
              <w:rPr>
                <w:lang w:val="en-US"/>
              </w:rPr>
              <w:t>: Reference to a base measure id.</w:t>
            </w:r>
          </w:p>
          <w:p w:rsidR="00CF0F72" w:rsidRPr="00CF0F72" w:rsidRDefault="00CF0F72" w:rsidP="00CF0F72">
            <w:pPr>
              <w:spacing w:before="120"/>
              <w:rPr>
                <w:lang w:val="en-US"/>
              </w:rPr>
            </w:pPr>
          </w:p>
        </w:tc>
      </w:tr>
      <w:tr w:rsidR="00350D05" w:rsidRPr="00BE0D51" w:rsidTr="00050A46">
        <w:tc>
          <w:tcPr>
            <w:tcW w:w="1951" w:type="dxa"/>
          </w:tcPr>
          <w:p w:rsidR="00350D05" w:rsidRDefault="00350D05" w:rsidP="00050A46">
            <w:pPr>
              <w:rPr>
                <w:lang w:val="en-US"/>
              </w:rPr>
            </w:pPr>
            <w:r>
              <w:rPr>
                <w:lang w:val="en-US"/>
              </w:rPr>
              <w:t>Example:</w:t>
            </w:r>
          </w:p>
        </w:tc>
        <w:tc>
          <w:tcPr>
            <w:tcW w:w="7827" w:type="dxa"/>
          </w:tcPr>
          <w:p w:rsidR="00350D05" w:rsidRDefault="00350D05" w:rsidP="00050A46">
            <w:pPr>
              <w:rPr>
                <w:lang w:val="en-US"/>
              </w:rPr>
            </w:pPr>
            <w:r>
              <w:rPr>
                <w:lang w:val="en-US"/>
              </w:rPr>
              <w:t>Request:</w:t>
            </w:r>
          </w:p>
          <w:p w:rsidR="00350D05" w:rsidRPr="006C7827" w:rsidRDefault="002321D8" w:rsidP="00050A46">
            <w:pPr>
              <w:rPr>
                <w:rFonts w:ascii="Courier New" w:hAnsi="Courier New" w:cs="Courier New"/>
                <w:lang w:val="en-US"/>
              </w:rPr>
            </w:pPr>
            <w:r>
              <w:rPr>
                <w:rFonts w:ascii="Courier New" w:hAnsi="Courier New" w:cs="Courier New"/>
                <w:lang w:val="en-US"/>
              </w:rPr>
              <w:t>GET</w:t>
            </w:r>
            <w:r w:rsidR="00350D05" w:rsidRPr="006C7827">
              <w:rPr>
                <w:rFonts w:ascii="Courier New" w:hAnsi="Courier New" w:cs="Courier New"/>
                <w:lang w:val="en-US"/>
              </w:rPr>
              <w:t xml:space="preserve"> /rest/client/</w:t>
            </w:r>
            <w:r w:rsidR="00802BEB">
              <w:rPr>
                <w:rFonts w:ascii="Courier New" w:hAnsi="Courier New" w:cs="Courier New"/>
                <w:lang w:val="en-US"/>
              </w:rPr>
              <w:t>probes</w:t>
            </w:r>
            <w:r w:rsidR="00350D05" w:rsidRPr="006C7827">
              <w:rPr>
                <w:rFonts w:ascii="Courier New" w:hAnsi="Courier New" w:cs="Courier New"/>
                <w:lang w:val="en-US"/>
              </w:rPr>
              <w:t xml:space="preserve"> HTTP/1.0</w:t>
            </w:r>
          </w:p>
          <w:p w:rsidR="00350D05" w:rsidRPr="006C7827" w:rsidRDefault="00350D05"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350D05" w:rsidRPr="006C7827" w:rsidRDefault="00350D05" w:rsidP="00050A46">
            <w:pPr>
              <w:rPr>
                <w:rFonts w:ascii="Courier New" w:hAnsi="Courier New" w:cs="Courier New"/>
                <w:lang w:val="en-US"/>
              </w:rPr>
            </w:pPr>
            <w:r w:rsidRPr="006C7827">
              <w:rPr>
                <w:rFonts w:ascii="Courier New" w:hAnsi="Courier New" w:cs="Courier New"/>
                <w:lang w:val="en-US"/>
              </w:rPr>
              <w:t>Content-Length: &lt;</w:t>
            </w:r>
            <w:r w:rsidR="00F0708D">
              <w:rPr>
                <w:rFonts w:ascii="Courier New" w:hAnsi="Courier New" w:cs="Courier New"/>
                <w:lang w:val="en-US"/>
              </w:rPr>
              <w:t>.</w:t>
            </w:r>
            <w:r w:rsidRPr="006C7827">
              <w:rPr>
                <w:rFonts w:ascii="Courier New" w:hAnsi="Courier New" w:cs="Courier New"/>
                <w:lang w:val="en-US"/>
              </w:rPr>
              <w:t>..&gt;</w:t>
            </w:r>
          </w:p>
          <w:p w:rsidR="00350D05" w:rsidRPr="006C7827" w:rsidRDefault="00350D05" w:rsidP="00050A46">
            <w:pPr>
              <w:rPr>
                <w:rFonts w:ascii="Courier New" w:hAnsi="Courier New" w:cs="Courier New"/>
                <w:lang w:val="en-US"/>
              </w:rPr>
            </w:pPr>
          </w:p>
          <w:p w:rsidR="00350D05" w:rsidRPr="006C7827" w:rsidRDefault="00910EFC" w:rsidP="00050A46">
            <w:pPr>
              <w:rPr>
                <w:rFonts w:ascii="Courier New" w:hAnsi="Courier New" w:cs="Courier New"/>
                <w:lang w:val="en-US"/>
              </w:rPr>
            </w:pP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r>
              <w:rPr>
                <w:rFonts w:ascii="Courier New" w:hAnsi="Courier New" w:cs="Courier New"/>
                <w:lang w:val="en-US"/>
              </w:rPr>
              <w:t>xxx</w:t>
            </w: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p>
          <w:p w:rsidR="00802BEB" w:rsidRDefault="00802BEB" w:rsidP="00050A46">
            <w:pPr>
              <w:rPr>
                <w:lang w:val="en-US"/>
              </w:rPr>
            </w:pPr>
          </w:p>
          <w:p w:rsidR="00350D05" w:rsidRDefault="00350D05" w:rsidP="00050A46">
            <w:pPr>
              <w:rPr>
                <w:lang w:val="en-US"/>
              </w:rPr>
            </w:pPr>
            <w:r>
              <w:rPr>
                <w:lang w:val="en-US"/>
              </w:rPr>
              <w:t>OK response:</w:t>
            </w:r>
          </w:p>
          <w:p w:rsidR="00350D05" w:rsidRPr="00D92D07" w:rsidRDefault="00350D05"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350D05" w:rsidRPr="00D92D07" w:rsidRDefault="00350D05"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350D05" w:rsidRPr="00D92D07" w:rsidRDefault="00350D05"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lastRenderedPageBreak/>
              <w:t>Content-Type: text/</w:t>
            </w:r>
            <w:r>
              <w:rPr>
                <w:rFonts w:ascii="Courier New" w:eastAsia="Times New Roman" w:hAnsi="Courier New" w:cs="Courier New"/>
                <w:color w:val="000000"/>
                <w:sz w:val="20"/>
                <w:szCs w:val="20"/>
                <w:lang w:val="en-US" w:eastAsia="fi-FI"/>
              </w:rPr>
              <w:t>xml</w:t>
            </w:r>
          </w:p>
          <w:p w:rsidR="00A64F82" w:rsidRPr="006C7827" w:rsidRDefault="00350D05" w:rsidP="00A64F82">
            <w:pPr>
              <w:rPr>
                <w:rFonts w:ascii="Courier New" w:hAnsi="Courier New" w:cs="Courier New"/>
                <w:lang w:val="en-US"/>
              </w:rPr>
            </w:pPr>
            <w:r w:rsidRPr="00D92D07">
              <w:rPr>
                <w:rFonts w:ascii="Courier New" w:eastAsia="Times New Roman" w:hAnsi="Courier New" w:cs="Courier New"/>
                <w:color w:val="000000"/>
                <w:sz w:val="20"/>
                <w:szCs w:val="20"/>
                <w:lang w:val="en-US" w:eastAsia="fi-FI"/>
              </w:rPr>
              <w:t xml:space="preserve">Content-Length: </w:t>
            </w:r>
            <w:r w:rsidR="00A64F82" w:rsidRPr="006C7827">
              <w:rPr>
                <w:rFonts w:ascii="Courier New" w:hAnsi="Courier New" w:cs="Courier New"/>
                <w:lang w:val="en-US"/>
              </w:rPr>
              <w:t>&lt;</w:t>
            </w:r>
            <w:r w:rsidR="00F0708D">
              <w:rPr>
                <w:rFonts w:ascii="Courier New" w:hAnsi="Courier New" w:cs="Courier New"/>
                <w:lang w:val="en-US"/>
              </w:rPr>
              <w:t>.</w:t>
            </w:r>
            <w:r w:rsidR="00A64F82" w:rsidRPr="006C7827">
              <w:rPr>
                <w:rFonts w:ascii="Courier New" w:hAnsi="Courier New" w:cs="Courier New"/>
                <w:lang w:val="en-US"/>
              </w:rPr>
              <w:t>..&gt;</w:t>
            </w:r>
          </w:p>
          <w:p w:rsidR="00350D05" w:rsidRDefault="00350D05" w:rsidP="00050A46">
            <w:pPr>
              <w:rPr>
                <w:rFonts w:ascii="Courier New" w:eastAsia="Times New Roman" w:hAnsi="Courier New" w:cs="Courier New"/>
                <w:color w:val="000000"/>
                <w:sz w:val="20"/>
                <w:szCs w:val="20"/>
                <w:lang w:val="en-US" w:eastAsia="fi-FI"/>
              </w:rPr>
            </w:pPr>
          </w:p>
          <w:p w:rsidR="00427028" w:rsidRDefault="00427028"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&lt;target&gt;</w:t>
            </w:r>
          </w:p>
          <w:p w:rsidR="00427028" w:rsidRDefault="00427028"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&lt;id&gt;target1&lt;/id&gt;</w:t>
            </w:r>
          </w:p>
          <w:p w:rsidR="00427028" w:rsidRDefault="00427028"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&lt;name&gt;bob’s phone&lt;/name&gt;</w:t>
            </w:r>
          </w:p>
          <w:p w:rsidR="00427028" w:rsidRDefault="00427028"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&lt;type&gt;email client&lt;/type&gt;</w:t>
            </w:r>
          </w:p>
          <w:p w:rsidR="00427028" w:rsidRDefault="00427028"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&lt;/target&gt;</w:t>
            </w:r>
          </w:p>
          <w:p w:rsidR="00427028" w:rsidRDefault="00427028"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&lt;target&gt;</w:t>
            </w:r>
          </w:p>
          <w:p w:rsidR="00427028" w:rsidRDefault="00427028" w:rsidP="00427028">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&lt;id&gt;target</w:t>
            </w:r>
            <w:r w:rsidR="00CB59D8">
              <w:rPr>
                <w:rFonts w:ascii="Courier New" w:eastAsia="Times New Roman" w:hAnsi="Courier New" w:cs="Courier New"/>
                <w:color w:val="000000"/>
                <w:sz w:val="20"/>
                <w:szCs w:val="20"/>
                <w:lang w:val="en-US" w:eastAsia="fi-FI"/>
              </w:rPr>
              <w:t>2</w:t>
            </w:r>
            <w:r>
              <w:rPr>
                <w:rFonts w:ascii="Courier New" w:eastAsia="Times New Roman" w:hAnsi="Courier New" w:cs="Courier New"/>
                <w:color w:val="000000"/>
                <w:sz w:val="20"/>
                <w:szCs w:val="20"/>
                <w:lang w:val="en-US" w:eastAsia="fi-FI"/>
              </w:rPr>
              <w:t>&lt;/id&gt;</w:t>
            </w:r>
          </w:p>
          <w:p w:rsidR="00427028" w:rsidRDefault="00427028" w:rsidP="00427028">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&lt;name&gt;</w:t>
            </w:r>
            <w:r w:rsidR="00CB59D8">
              <w:rPr>
                <w:rFonts w:ascii="Courier New" w:eastAsia="Times New Roman" w:hAnsi="Courier New" w:cs="Courier New"/>
                <w:color w:val="000000"/>
                <w:sz w:val="20"/>
                <w:szCs w:val="20"/>
                <w:lang w:val="en-US" w:eastAsia="fi-FI"/>
              </w:rPr>
              <w:t>company email server</w:t>
            </w:r>
            <w:r>
              <w:rPr>
                <w:rFonts w:ascii="Courier New" w:eastAsia="Times New Roman" w:hAnsi="Courier New" w:cs="Courier New"/>
                <w:color w:val="000000"/>
                <w:sz w:val="20"/>
                <w:szCs w:val="20"/>
                <w:lang w:val="en-US" w:eastAsia="fi-FI"/>
              </w:rPr>
              <w:t>&lt;/name&gt;</w:t>
            </w:r>
          </w:p>
          <w:p w:rsidR="00427028" w:rsidRDefault="00427028" w:rsidP="00427028">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&lt;type&gt;email </w:t>
            </w:r>
            <w:r w:rsidR="00CB59D8">
              <w:rPr>
                <w:rFonts w:ascii="Courier New" w:eastAsia="Times New Roman" w:hAnsi="Courier New" w:cs="Courier New"/>
                <w:color w:val="000000"/>
                <w:sz w:val="20"/>
                <w:szCs w:val="20"/>
                <w:lang w:val="en-US" w:eastAsia="fi-FI"/>
              </w:rPr>
              <w:t>server</w:t>
            </w:r>
            <w:r>
              <w:rPr>
                <w:rFonts w:ascii="Courier New" w:eastAsia="Times New Roman" w:hAnsi="Courier New" w:cs="Courier New"/>
                <w:color w:val="000000"/>
                <w:sz w:val="20"/>
                <w:szCs w:val="20"/>
                <w:lang w:val="en-US" w:eastAsia="fi-FI"/>
              </w:rPr>
              <w:t>&lt;/type&gt;</w:t>
            </w:r>
          </w:p>
          <w:p w:rsidR="00427028" w:rsidRDefault="00427028"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&lt;/target&gt;</w:t>
            </w:r>
          </w:p>
          <w:p w:rsidR="00535CC6" w:rsidRDefault="00535CC6" w:rsidP="00050A46">
            <w:pPr>
              <w:rPr>
                <w:rFonts w:ascii="Courier New" w:eastAsia="Times New Roman" w:hAnsi="Courier New" w:cs="Courier New"/>
                <w:color w:val="000000"/>
                <w:sz w:val="20"/>
                <w:szCs w:val="20"/>
                <w:lang w:val="en-US" w:eastAsia="fi-FI"/>
              </w:rPr>
            </w:pPr>
          </w:p>
          <w:p w:rsidR="00427028" w:rsidRDefault="00427028"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w:t>
            </w:r>
            <w:proofErr w:type="spellStart"/>
            <w:r w:rsidR="00AD2585">
              <w:rPr>
                <w:rFonts w:ascii="Courier New" w:eastAsia="Times New Roman" w:hAnsi="Courier New" w:cs="Courier New"/>
                <w:color w:val="000000"/>
                <w:sz w:val="20"/>
                <w:szCs w:val="20"/>
                <w:lang w:val="en-US" w:eastAsia="fi-FI"/>
              </w:rPr>
              <w:t>bm</w:t>
            </w:r>
            <w:proofErr w:type="spellEnd"/>
            <w:r w:rsidR="00AD2585">
              <w:rPr>
                <w:rFonts w:ascii="Courier New" w:eastAsia="Times New Roman" w:hAnsi="Courier New" w:cs="Courier New"/>
                <w:color w:val="000000"/>
                <w:sz w:val="20"/>
                <w:szCs w:val="20"/>
                <w:lang w:val="en-US" w:eastAsia="fi-FI"/>
              </w:rPr>
              <w:t>&gt;</w:t>
            </w:r>
          </w:p>
          <w:p w:rsidR="00636014" w:rsidRDefault="00636014"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&lt;id&gt;bm1&lt;/id&gt;</w:t>
            </w:r>
          </w:p>
          <w:p w:rsidR="00636014" w:rsidRDefault="00636014"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&lt;name&gt;email authentication&lt;/name&gt;</w:t>
            </w:r>
          </w:p>
          <w:p w:rsidR="00636014" w:rsidRDefault="00636014"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&lt;class&gt;authentication mechanism list&lt;/class&gt;</w:t>
            </w:r>
          </w:p>
          <w:p w:rsidR="00636014" w:rsidRDefault="00636014"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&lt;description&gt;list of supported mechanisms&lt;description&gt;</w:t>
            </w:r>
          </w:p>
          <w:p w:rsidR="00CD07C0" w:rsidRDefault="00CD07C0"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w:t>
            </w:r>
            <w:proofErr w:type="spellStart"/>
            <w:r>
              <w:rPr>
                <w:rFonts w:ascii="Courier New" w:eastAsia="Times New Roman" w:hAnsi="Courier New" w:cs="Courier New"/>
                <w:color w:val="000000"/>
                <w:sz w:val="20"/>
                <w:szCs w:val="20"/>
                <w:lang w:val="en-US" w:eastAsia="fi-FI"/>
              </w:rPr>
              <w:t>t</w:t>
            </w:r>
            <w:r w:rsidR="003670FE">
              <w:rPr>
                <w:rFonts w:ascii="Courier New" w:eastAsia="Times New Roman" w:hAnsi="Courier New" w:cs="Courier New"/>
                <w:color w:val="000000"/>
                <w:sz w:val="20"/>
                <w:szCs w:val="20"/>
                <w:lang w:val="en-US" w:eastAsia="fi-FI"/>
              </w:rPr>
              <w:t>arget</w:t>
            </w:r>
            <w:r>
              <w:rPr>
                <w:rFonts w:ascii="Courier New" w:eastAsia="Times New Roman" w:hAnsi="Courier New" w:cs="Courier New"/>
                <w:color w:val="000000"/>
                <w:sz w:val="20"/>
                <w:szCs w:val="20"/>
                <w:lang w:val="en-US" w:eastAsia="fi-FI"/>
              </w:rPr>
              <w:t>id</w:t>
            </w:r>
            <w:proofErr w:type="spellEnd"/>
            <w:r>
              <w:rPr>
                <w:rFonts w:ascii="Courier New" w:eastAsia="Times New Roman" w:hAnsi="Courier New" w:cs="Courier New"/>
                <w:color w:val="000000"/>
                <w:sz w:val="20"/>
                <w:szCs w:val="20"/>
                <w:lang w:val="en-US" w:eastAsia="fi-FI"/>
              </w:rPr>
              <w:t>&gt;target</w:t>
            </w:r>
            <w:r w:rsidR="00CB59D8">
              <w:rPr>
                <w:rFonts w:ascii="Courier New" w:eastAsia="Times New Roman" w:hAnsi="Courier New" w:cs="Courier New"/>
                <w:color w:val="000000"/>
                <w:sz w:val="20"/>
                <w:szCs w:val="20"/>
                <w:lang w:val="en-US" w:eastAsia="fi-FI"/>
              </w:rPr>
              <w:t>2</w:t>
            </w:r>
            <w:r>
              <w:rPr>
                <w:rFonts w:ascii="Courier New" w:eastAsia="Times New Roman" w:hAnsi="Courier New" w:cs="Courier New"/>
                <w:color w:val="000000"/>
                <w:sz w:val="20"/>
                <w:szCs w:val="20"/>
                <w:lang w:val="en-US" w:eastAsia="fi-FI"/>
              </w:rPr>
              <w:t>&lt;/</w:t>
            </w:r>
            <w:proofErr w:type="spellStart"/>
            <w:r>
              <w:rPr>
                <w:rFonts w:ascii="Courier New" w:eastAsia="Times New Roman" w:hAnsi="Courier New" w:cs="Courier New"/>
                <w:color w:val="000000"/>
                <w:sz w:val="20"/>
                <w:szCs w:val="20"/>
                <w:lang w:val="en-US" w:eastAsia="fi-FI"/>
              </w:rPr>
              <w:t>t</w:t>
            </w:r>
            <w:r w:rsidR="003670FE">
              <w:rPr>
                <w:rFonts w:ascii="Courier New" w:eastAsia="Times New Roman" w:hAnsi="Courier New" w:cs="Courier New"/>
                <w:color w:val="000000"/>
                <w:sz w:val="20"/>
                <w:szCs w:val="20"/>
                <w:lang w:val="en-US" w:eastAsia="fi-FI"/>
              </w:rPr>
              <w:t>arget</w:t>
            </w:r>
            <w:r>
              <w:rPr>
                <w:rFonts w:ascii="Courier New" w:eastAsia="Times New Roman" w:hAnsi="Courier New" w:cs="Courier New"/>
                <w:color w:val="000000"/>
                <w:sz w:val="20"/>
                <w:szCs w:val="20"/>
                <w:lang w:val="en-US" w:eastAsia="fi-FI"/>
              </w:rPr>
              <w:t>id</w:t>
            </w:r>
            <w:proofErr w:type="spellEnd"/>
            <w:r>
              <w:rPr>
                <w:rFonts w:ascii="Courier New" w:eastAsia="Times New Roman" w:hAnsi="Courier New" w:cs="Courier New"/>
                <w:color w:val="000000"/>
                <w:sz w:val="20"/>
                <w:szCs w:val="20"/>
                <w:lang w:val="en-US" w:eastAsia="fi-FI"/>
              </w:rPr>
              <w:t>&gt;</w:t>
            </w:r>
          </w:p>
          <w:p w:rsidR="00D7739A" w:rsidRDefault="00D7739A"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w:t>
            </w:r>
            <w:proofErr w:type="spellStart"/>
            <w:r>
              <w:rPr>
                <w:rFonts w:ascii="Courier New" w:eastAsia="Times New Roman" w:hAnsi="Courier New" w:cs="Courier New"/>
                <w:color w:val="000000"/>
                <w:sz w:val="20"/>
                <w:szCs w:val="20"/>
                <w:lang w:val="en-US" w:eastAsia="fi-FI"/>
              </w:rPr>
              <w:t>datatype</w:t>
            </w:r>
            <w:proofErr w:type="spellEnd"/>
            <w:r>
              <w:rPr>
                <w:rFonts w:ascii="Courier New" w:eastAsia="Times New Roman" w:hAnsi="Courier New" w:cs="Courier New"/>
                <w:color w:val="000000"/>
                <w:sz w:val="20"/>
                <w:szCs w:val="20"/>
                <w:lang w:val="en-US" w:eastAsia="fi-FI"/>
              </w:rPr>
              <w:t>&gt;string&lt;/</w:t>
            </w:r>
            <w:proofErr w:type="spellStart"/>
            <w:r>
              <w:rPr>
                <w:rFonts w:ascii="Courier New" w:eastAsia="Times New Roman" w:hAnsi="Courier New" w:cs="Courier New"/>
                <w:color w:val="000000"/>
                <w:sz w:val="20"/>
                <w:szCs w:val="20"/>
                <w:lang w:val="en-US" w:eastAsia="fi-FI"/>
              </w:rPr>
              <w:t>datatype</w:t>
            </w:r>
            <w:proofErr w:type="spellEnd"/>
            <w:r>
              <w:rPr>
                <w:rFonts w:ascii="Courier New" w:eastAsia="Times New Roman" w:hAnsi="Courier New" w:cs="Courier New"/>
                <w:color w:val="000000"/>
                <w:sz w:val="20"/>
                <w:szCs w:val="20"/>
                <w:lang w:val="en-US" w:eastAsia="fi-FI"/>
              </w:rPr>
              <w:t>&gt;</w:t>
            </w:r>
          </w:p>
          <w:p w:rsidR="00AD2585" w:rsidRDefault="00AD2585"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w:t>
            </w:r>
            <w:proofErr w:type="spellStart"/>
            <w:r>
              <w:rPr>
                <w:rFonts w:ascii="Courier New" w:eastAsia="Times New Roman" w:hAnsi="Courier New" w:cs="Courier New"/>
                <w:color w:val="000000"/>
                <w:sz w:val="20"/>
                <w:szCs w:val="20"/>
                <w:lang w:val="en-US" w:eastAsia="fi-FI"/>
              </w:rPr>
              <w:t>bm</w:t>
            </w:r>
            <w:proofErr w:type="spellEnd"/>
            <w:r>
              <w:rPr>
                <w:rFonts w:ascii="Courier New" w:eastAsia="Times New Roman" w:hAnsi="Courier New" w:cs="Courier New"/>
                <w:color w:val="000000"/>
                <w:sz w:val="20"/>
                <w:szCs w:val="20"/>
                <w:lang w:val="en-US" w:eastAsia="fi-FI"/>
              </w:rPr>
              <w:t>&gt;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w:t>
            </w:r>
            <w:proofErr w:type="spellStart"/>
            <w:r>
              <w:rPr>
                <w:rFonts w:ascii="Courier New" w:eastAsia="Times New Roman" w:hAnsi="Courier New" w:cs="Courier New"/>
                <w:color w:val="000000"/>
                <w:sz w:val="20"/>
                <w:szCs w:val="20"/>
                <w:lang w:val="en-US" w:eastAsia="fi-FI"/>
              </w:rPr>
              <w:t>bm</w:t>
            </w:r>
            <w:proofErr w:type="spellEnd"/>
            <w:r>
              <w:rPr>
                <w:rFonts w:ascii="Courier New" w:eastAsia="Times New Roman" w:hAnsi="Courier New" w:cs="Courier New"/>
                <w:color w:val="000000"/>
                <w:sz w:val="20"/>
                <w:szCs w:val="20"/>
                <w:lang w:val="en-US" w:eastAsia="fi-FI"/>
              </w:rPr>
              <w:t>&gt;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&lt;id&gt;bm2&lt;/id&gt;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&lt;name&gt;</w:t>
            </w:r>
            <w:r w:rsidR="007B36FA">
              <w:rPr>
                <w:rFonts w:ascii="Courier New" w:eastAsia="Times New Roman" w:hAnsi="Courier New" w:cs="Courier New"/>
                <w:color w:val="000000"/>
                <w:sz w:val="20"/>
                <w:szCs w:val="20"/>
                <w:lang w:val="en-US" w:eastAsia="fi-FI"/>
              </w:rPr>
              <w:t>bob’s email client</w:t>
            </w:r>
            <w:r>
              <w:rPr>
                <w:rFonts w:ascii="Courier New" w:eastAsia="Times New Roman" w:hAnsi="Courier New" w:cs="Courier New"/>
                <w:color w:val="000000"/>
                <w:sz w:val="20"/>
                <w:szCs w:val="20"/>
                <w:lang w:val="en-US" w:eastAsia="fi-FI"/>
              </w:rPr>
              <w:t>&lt;/name&gt;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&lt;class&gt;</w:t>
            </w:r>
            <w:r w:rsidR="007B36FA">
              <w:rPr>
                <w:rFonts w:ascii="Courier New" w:eastAsia="Times New Roman" w:hAnsi="Courier New" w:cs="Courier New"/>
                <w:color w:val="000000"/>
                <w:sz w:val="20"/>
                <w:szCs w:val="20"/>
                <w:lang w:val="en-US" w:eastAsia="fi-FI"/>
              </w:rPr>
              <w:t>email client name</w:t>
            </w:r>
            <w:r>
              <w:rPr>
                <w:rFonts w:ascii="Courier New" w:eastAsia="Times New Roman" w:hAnsi="Courier New" w:cs="Courier New"/>
                <w:color w:val="000000"/>
                <w:sz w:val="20"/>
                <w:szCs w:val="20"/>
                <w:lang w:val="en-US" w:eastAsia="fi-FI"/>
              </w:rPr>
              <w:t>&lt;/class&gt;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&lt;description&gt;</w:t>
            </w:r>
            <w:r w:rsidR="007B36FA">
              <w:rPr>
                <w:rFonts w:ascii="Courier New" w:eastAsia="Times New Roman" w:hAnsi="Courier New" w:cs="Courier New"/>
                <w:color w:val="000000"/>
                <w:sz w:val="20"/>
                <w:szCs w:val="20"/>
                <w:lang w:val="en-US" w:eastAsia="fi-FI"/>
              </w:rPr>
              <w:t>software</w:t>
            </w:r>
            <w:r w:rsidR="00535CC6">
              <w:rPr>
                <w:rFonts w:ascii="Courier New" w:eastAsia="Times New Roman" w:hAnsi="Courier New" w:cs="Courier New"/>
                <w:color w:val="000000"/>
                <w:sz w:val="20"/>
                <w:szCs w:val="20"/>
                <w:lang w:val="en-US" w:eastAsia="fi-FI"/>
              </w:rPr>
              <w:t xml:space="preserve"> name</w:t>
            </w:r>
            <w:r>
              <w:rPr>
                <w:rFonts w:ascii="Courier New" w:eastAsia="Times New Roman" w:hAnsi="Courier New" w:cs="Courier New"/>
                <w:color w:val="000000"/>
                <w:sz w:val="20"/>
                <w:szCs w:val="20"/>
                <w:lang w:val="en-US" w:eastAsia="fi-FI"/>
              </w:rPr>
              <w:t>&lt;description&gt;</w:t>
            </w:r>
          </w:p>
          <w:p w:rsidR="00CD07C0" w:rsidRDefault="003670FE"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w:t>
            </w:r>
            <w:proofErr w:type="spellStart"/>
            <w:r>
              <w:rPr>
                <w:rFonts w:ascii="Courier New" w:eastAsia="Times New Roman" w:hAnsi="Courier New" w:cs="Courier New"/>
                <w:color w:val="000000"/>
                <w:sz w:val="20"/>
                <w:szCs w:val="20"/>
                <w:lang w:val="en-US" w:eastAsia="fi-FI"/>
              </w:rPr>
              <w:t>targetid</w:t>
            </w:r>
            <w:proofErr w:type="spellEnd"/>
            <w:r w:rsidR="00CD07C0">
              <w:rPr>
                <w:rFonts w:ascii="Courier New" w:eastAsia="Times New Roman" w:hAnsi="Courier New" w:cs="Courier New"/>
                <w:color w:val="000000"/>
                <w:sz w:val="20"/>
                <w:szCs w:val="20"/>
                <w:lang w:val="en-US" w:eastAsia="fi-FI"/>
              </w:rPr>
              <w:t>&gt;target</w:t>
            </w:r>
            <w:r w:rsidR="00CB59D8">
              <w:rPr>
                <w:rFonts w:ascii="Courier New" w:eastAsia="Times New Roman" w:hAnsi="Courier New" w:cs="Courier New"/>
                <w:color w:val="000000"/>
                <w:sz w:val="20"/>
                <w:szCs w:val="20"/>
                <w:lang w:val="en-US" w:eastAsia="fi-FI"/>
              </w:rPr>
              <w:t>2</w:t>
            </w:r>
            <w:r>
              <w:rPr>
                <w:rFonts w:ascii="Courier New" w:eastAsia="Times New Roman" w:hAnsi="Courier New" w:cs="Courier New"/>
                <w:color w:val="000000"/>
                <w:sz w:val="20"/>
                <w:szCs w:val="20"/>
                <w:lang w:val="en-US" w:eastAsia="fi-FI"/>
              </w:rPr>
              <w:t>&lt;/</w:t>
            </w:r>
            <w:proofErr w:type="spellStart"/>
            <w:r>
              <w:rPr>
                <w:rFonts w:ascii="Courier New" w:eastAsia="Times New Roman" w:hAnsi="Courier New" w:cs="Courier New"/>
                <w:color w:val="000000"/>
                <w:sz w:val="20"/>
                <w:szCs w:val="20"/>
                <w:lang w:val="en-US" w:eastAsia="fi-FI"/>
              </w:rPr>
              <w:t>targetid</w:t>
            </w:r>
            <w:proofErr w:type="spellEnd"/>
            <w:r w:rsidR="00CD07C0">
              <w:rPr>
                <w:rFonts w:ascii="Courier New" w:eastAsia="Times New Roman" w:hAnsi="Courier New" w:cs="Courier New"/>
                <w:color w:val="000000"/>
                <w:sz w:val="20"/>
                <w:szCs w:val="20"/>
                <w:lang w:val="en-US" w:eastAsia="fi-FI"/>
              </w:rPr>
              <w:t>&gt;</w:t>
            </w:r>
          </w:p>
          <w:p w:rsidR="00D7739A" w:rsidRDefault="00D7739A" w:rsidP="00D7739A">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w:t>
            </w:r>
            <w:proofErr w:type="spellStart"/>
            <w:r>
              <w:rPr>
                <w:rFonts w:ascii="Courier New" w:eastAsia="Times New Roman" w:hAnsi="Courier New" w:cs="Courier New"/>
                <w:color w:val="000000"/>
                <w:sz w:val="20"/>
                <w:szCs w:val="20"/>
                <w:lang w:val="en-US" w:eastAsia="fi-FI"/>
              </w:rPr>
              <w:t>datatype</w:t>
            </w:r>
            <w:proofErr w:type="spellEnd"/>
            <w:r>
              <w:rPr>
                <w:rFonts w:ascii="Courier New" w:eastAsia="Times New Roman" w:hAnsi="Courier New" w:cs="Courier New"/>
                <w:color w:val="000000"/>
                <w:sz w:val="20"/>
                <w:szCs w:val="20"/>
                <w:lang w:val="en-US" w:eastAsia="fi-FI"/>
              </w:rPr>
              <w:t>&gt;string&lt;/</w:t>
            </w:r>
            <w:proofErr w:type="spellStart"/>
            <w:r>
              <w:rPr>
                <w:rFonts w:ascii="Courier New" w:eastAsia="Times New Roman" w:hAnsi="Courier New" w:cs="Courier New"/>
                <w:color w:val="000000"/>
                <w:sz w:val="20"/>
                <w:szCs w:val="20"/>
                <w:lang w:val="en-US" w:eastAsia="fi-FI"/>
              </w:rPr>
              <w:t>datatype</w:t>
            </w:r>
            <w:proofErr w:type="spellEnd"/>
            <w:r>
              <w:rPr>
                <w:rFonts w:ascii="Courier New" w:eastAsia="Times New Roman" w:hAnsi="Courier New" w:cs="Courier New"/>
                <w:color w:val="000000"/>
                <w:sz w:val="20"/>
                <w:szCs w:val="20"/>
                <w:lang w:val="en-US" w:eastAsia="fi-FI"/>
              </w:rPr>
              <w:t>&gt;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w:t>
            </w:r>
            <w:proofErr w:type="spellStart"/>
            <w:r>
              <w:rPr>
                <w:rFonts w:ascii="Courier New" w:eastAsia="Times New Roman" w:hAnsi="Courier New" w:cs="Courier New"/>
                <w:color w:val="000000"/>
                <w:sz w:val="20"/>
                <w:szCs w:val="20"/>
                <w:lang w:val="en-US" w:eastAsia="fi-FI"/>
              </w:rPr>
              <w:t>bm</w:t>
            </w:r>
            <w:proofErr w:type="spellEnd"/>
            <w:r>
              <w:rPr>
                <w:rFonts w:ascii="Courier New" w:eastAsia="Times New Roman" w:hAnsi="Courier New" w:cs="Courier New"/>
                <w:color w:val="000000"/>
                <w:sz w:val="20"/>
                <w:szCs w:val="20"/>
                <w:lang w:val="en-US" w:eastAsia="fi-FI"/>
              </w:rPr>
              <w:t>&gt;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w:t>
            </w:r>
            <w:proofErr w:type="spellStart"/>
            <w:r>
              <w:rPr>
                <w:rFonts w:ascii="Courier New" w:eastAsia="Times New Roman" w:hAnsi="Courier New" w:cs="Courier New"/>
                <w:color w:val="000000"/>
                <w:sz w:val="20"/>
                <w:szCs w:val="20"/>
                <w:lang w:val="en-US" w:eastAsia="fi-FI"/>
              </w:rPr>
              <w:t>bm</w:t>
            </w:r>
            <w:proofErr w:type="spellEnd"/>
            <w:r>
              <w:rPr>
                <w:rFonts w:ascii="Courier New" w:eastAsia="Times New Roman" w:hAnsi="Courier New" w:cs="Courier New"/>
                <w:color w:val="000000"/>
                <w:sz w:val="20"/>
                <w:szCs w:val="20"/>
                <w:lang w:val="en-US" w:eastAsia="fi-FI"/>
              </w:rPr>
              <w:t>&gt;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&lt;id&gt;bm3&lt;/id&gt;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&lt;name&gt;email server errors&lt;/name&gt;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&lt;class&gt;error log&lt;/class&gt;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&lt;description&gt;number of errors in </w:t>
            </w:r>
            <w:proofErr w:type="spellStart"/>
            <w:r>
              <w:rPr>
                <w:rFonts w:ascii="Courier New" w:eastAsia="Times New Roman" w:hAnsi="Courier New" w:cs="Courier New"/>
                <w:color w:val="000000"/>
                <w:sz w:val="20"/>
                <w:szCs w:val="20"/>
                <w:lang w:val="en-US" w:eastAsia="fi-FI"/>
              </w:rPr>
              <w:t>syslog</w:t>
            </w:r>
            <w:proofErr w:type="spellEnd"/>
            <w:r>
              <w:rPr>
                <w:rFonts w:ascii="Courier New" w:eastAsia="Times New Roman" w:hAnsi="Courier New" w:cs="Courier New"/>
                <w:color w:val="000000"/>
                <w:sz w:val="20"/>
                <w:szCs w:val="20"/>
                <w:lang w:val="en-US" w:eastAsia="fi-FI"/>
              </w:rPr>
              <w:t>&lt;description&gt;</w:t>
            </w:r>
          </w:p>
          <w:p w:rsidR="00901185" w:rsidRDefault="00901185" w:rsidP="00901185">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w:t>
            </w:r>
            <w:proofErr w:type="spellStart"/>
            <w:r>
              <w:rPr>
                <w:rFonts w:ascii="Courier New" w:eastAsia="Times New Roman" w:hAnsi="Courier New" w:cs="Courier New"/>
                <w:color w:val="000000"/>
                <w:sz w:val="20"/>
                <w:szCs w:val="20"/>
                <w:lang w:val="en-US" w:eastAsia="fi-FI"/>
              </w:rPr>
              <w:t>t</w:t>
            </w:r>
            <w:r w:rsidR="003670FE">
              <w:rPr>
                <w:rFonts w:ascii="Courier New" w:eastAsia="Times New Roman" w:hAnsi="Courier New" w:cs="Courier New"/>
                <w:color w:val="000000"/>
                <w:sz w:val="20"/>
                <w:szCs w:val="20"/>
                <w:lang w:val="en-US" w:eastAsia="fi-FI"/>
              </w:rPr>
              <w:t>arget</w:t>
            </w:r>
            <w:r>
              <w:rPr>
                <w:rFonts w:ascii="Courier New" w:eastAsia="Times New Roman" w:hAnsi="Courier New" w:cs="Courier New"/>
                <w:color w:val="000000"/>
                <w:sz w:val="20"/>
                <w:szCs w:val="20"/>
                <w:lang w:val="en-US" w:eastAsia="fi-FI"/>
              </w:rPr>
              <w:t>id</w:t>
            </w:r>
            <w:proofErr w:type="spellEnd"/>
            <w:r>
              <w:rPr>
                <w:rFonts w:ascii="Courier New" w:eastAsia="Times New Roman" w:hAnsi="Courier New" w:cs="Courier New"/>
                <w:color w:val="000000"/>
                <w:sz w:val="20"/>
                <w:szCs w:val="20"/>
                <w:lang w:val="en-US" w:eastAsia="fi-FI"/>
              </w:rPr>
              <w:t>&gt;target</w:t>
            </w:r>
            <w:r w:rsidR="00CB59D8">
              <w:rPr>
                <w:rFonts w:ascii="Courier New" w:eastAsia="Times New Roman" w:hAnsi="Courier New" w:cs="Courier New"/>
                <w:color w:val="000000"/>
                <w:sz w:val="20"/>
                <w:szCs w:val="20"/>
                <w:lang w:val="en-US" w:eastAsia="fi-FI"/>
              </w:rPr>
              <w:t>2</w:t>
            </w:r>
            <w:r>
              <w:rPr>
                <w:rFonts w:ascii="Courier New" w:eastAsia="Times New Roman" w:hAnsi="Courier New" w:cs="Courier New"/>
                <w:color w:val="000000"/>
                <w:sz w:val="20"/>
                <w:szCs w:val="20"/>
                <w:lang w:val="en-US" w:eastAsia="fi-FI"/>
              </w:rPr>
              <w:t>&lt;/</w:t>
            </w:r>
            <w:proofErr w:type="spellStart"/>
            <w:r>
              <w:rPr>
                <w:rFonts w:ascii="Courier New" w:eastAsia="Times New Roman" w:hAnsi="Courier New" w:cs="Courier New"/>
                <w:color w:val="000000"/>
                <w:sz w:val="20"/>
                <w:szCs w:val="20"/>
                <w:lang w:val="en-US" w:eastAsia="fi-FI"/>
              </w:rPr>
              <w:t>t</w:t>
            </w:r>
            <w:r w:rsidR="003670FE">
              <w:rPr>
                <w:rFonts w:ascii="Courier New" w:eastAsia="Times New Roman" w:hAnsi="Courier New" w:cs="Courier New"/>
                <w:color w:val="000000"/>
                <w:sz w:val="20"/>
                <w:szCs w:val="20"/>
                <w:lang w:val="en-US" w:eastAsia="fi-FI"/>
              </w:rPr>
              <w:t>arget</w:t>
            </w:r>
            <w:r>
              <w:rPr>
                <w:rFonts w:ascii="Courier New" w:eastAsia="Times New Roman" w:hAnsi="Courier New" w:cs="Courier New"/>
                <w:color w:val="000000"/>
                <w:sz w:val="20"/>
                <w:szCs w:val="20"/>
                <w:lang w:val="en-US" w:eastAsia="fi-FI"/>
              </w:rPr>
              <w:t>id</w:t>
            </w:r>
            <w:proofErr w:type="spellEnd"/>
            <w:r>
              <w:rPr>
                <w:rFonts w:ascii="Courier New" w:eastAsia="Times New Roman" w:hAnsi="Courier New" w:cs="Courier New"/>
                <w:color w:val="000000"/>
                <w:sz w:val="20"/>
                <w:szCs w:val="20"/>
                <w:lang w:val="en-US" w:eastAsia="fi-FI"/>
              </w:rPr>
              <w:t>&gt;</w:t>
            </w:r>
          </w:p>
          <w:p w:rsidR="00D7739A" w:rsidRDefault="00D7739A" w:rsidP="00D7739A">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w:t>
            </w:r>
            <w:proofErr w:type="spellStart"/>
            <w:r>
              <w:rPr>
                <w:rFonts w:ascii="Courier New" w:eastAsia="Times New Roman" w:hAnsi="Courier New" w:cs="Courier New"/>
                <w:color w:val="000000"/>
                <w:sz w:val="20"/>
                <w:szCs w:val="20"/>
                <w:lang w:val="en-US" w:eastAsia="fi-FI"/>
              </w:rPr>
              <w:t>datatype</w:t>
            </w:r>
            <w:proofErr w:type="spellEnd"/>
            <w:r>
              <w:rPr>
                <w:rFonts w:ascii="Courier New" w:eastAsia="Times New Roman" w:hAnsi="Courier New" w:cs="Courier New"/>
                <w:color w:val="000000"/>
                <w:sz w:val="20"/>
                <w:szCs w:val="20"/>
                <w:lang w:val="en-US" w:eastAsia="fi-FI"/>
              </w:rPr>
              <w:t>&gt;string&lt;/</w:t>
            </w:r>
            <w:proofErr w:type="spellStart"/>
            <w:r>
              <w:rPr>
                <w:rFonts w:ascii="Courier New" w:eastAsia="Times New Roman" w:hAnsi="Courier New" w:cs="Courier New"/>
                <w:color w:val="000000"/>
                <w:sz w:val="20"/>
                <w:szCs w:val="20"/>
                <w:lang w:val="en-US" w:eastAsia="fi-FI"/>
              </w:rPr>
              <w:t>datatype</w:t>
            </w:r>
            <w:proofErr w:type="spellEnd"/>
            <w:r>
              <w:rPr>
                <w:rFonts w:ascii="Courier New" w:eastAsia="Times New Roman" w:hAnsi="Courier New" w:cs="Courier New"/>
                <w:color w:val="000000"/>
                <w:sz w:val="20"/>
                <w:szCs w:val="20"/>
                <w:lang w:val="en-US" w:eastAsia="fi-FI"/>
              </w:rPr>
              <w:t>&gt;</w:t>
            </w:r>
          </w:p>
          <w:p w:rsidR="00636014" w:rsidRDefault="00636014" w:rsidP="00636014">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w:t>
            </w:r>
            <w:proofErr w:type="spellStart"/>
            <w:r>
              <w:rPr>
                <w:rFonts w:ascii="Courier New" w:eastAsia="Times New Roman" w:hAnsi="Courier New" w:cs="Courier New"/>
                <w:color w:val="000000"/>
                <w:sz w:val="20"/>
                <w:szCs w:val="20"/>
                <w:lang w:val="en-US" w:eastAsia="fi-FI"/>
              </w:rPr>
              <w:t>bm</w:t>
            </w:r>
            <w:proofErr w:type="spellEnd"/>
            <w:r>
              <w:rPr>
                <w:rFonts w:ascii="Courier New" w:eastAsia="Times New Roman" w:hAnsi="Courier New" w:cs="Courier New"/>
                <w:color w:val="000000"/>
                <w:sz w:val="20"/>
                <w:szCs w:val="20"/>
                <w:lang w:val="en-US" w:eastAsia="fi-FI"/>
              </w:rPr>
              <w:t>&gt;</w:t>
            </w:r>
          </w:p>
          <w:p w:rsidR="00427028" w:rsidRPr="00A64F82" w:rsidRDefault="00427028" w:rsidP="00050A46">
            <w:pPr>
              <w:rPr>
                <w:rFonts w:ascii="Courier New" w:eastAsia="Times New Roman" w:hAnsi="Courier New" w:cs="Courier New"/>
                <w:color w:val="000000"/>
                <w:sz w:val="20"/>
                <w:szCs w:val="20"/>
                <w:lang w:val="en-US" w:eastAsia="fi-FI"/>
              </w:rPr>
            </w:pP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&lt;probe&gt;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&lt;id&gt;probe1&lt;/id&gt;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&lt;name&gt;hello&lt;/name&gt;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w:t>
            </w:r>
            <w:proofErr w:type="spellStart"/>
            <w:r w:rsidRPr="00A64F82">
              <w:rPr>
                <w:rFonts w:ascii="Courier New" w:eastAsia="Times New Roman" w:hAnsi="Courier New" w:cs="Courier New"/>
                <w:color w:val="000000"/>
                <w:sz w:val="20"/>
                <w:szCs w:val="20"/>
                <w:lang w:val="en-US" w:eastAsia="fi-FI"/>
              </w:rPr>
              <w:t>bm</w:t>
            </w:r>
            <w:r w:rsidR="00AD2585">
              <w:rPr>
                <w:rFonts w:ascii="Courier New" w:eastAsia="Times New Roman" w:hAnsi="Courier New" w:cs="Courier New"/>
                <w:color w:val="000000"/>
                <w:sz w:val="20"/>
                <w:szCs w:val="20"/>
                <w:lang w:val="en-US" w:eastAsia="fi-FI"/>
              </w:rPr>
              <w:t>id</w:t>
            </w:r>
            <w:proofErr w:type="spellEnd"/>
            <w:r w:rsidRPr="00A64F82">
              <w:rPr>
                <w:rFonts w:ascii="Courier New" w:eastAsia="Times New Roman" w:hAnsi="Courier New" w:cs="Courier New"/>
                <w:color w:val="000000"/>
                <w:sz w:val="20"/>
                <w:szCs w:val="20"/>
                <w:lang w:val="en-US" w:eastAsia="fi-FI"/>
              </w:rPr>
              <w:t>&gt;bm1&lt;/</w:t>
            </w:r>
            <w:proofErr w:type="spellStart"/>
            <w:r w:rsidRPr="00A64F82">
              <w:rPr>
                <w:rFonts w:ascii="Courier New" w:eastAsia="Times New Roman" w:hAnsi="Courier New" w:cs="Courier New"/>
                <w:color w:val="000000"/>
                <w:sz w:val="20"/>
                <w:szCs w:val="20"/>
                <w:lang w:val="en-US" w:eastAsia="fi-FI"/>
              </w:rPr>
              <w:t>bm</w:t>
            </w:r>
            <w:r w:rsidR="00AD2585">
              <w:rPr>
                <w:rFonts w:ascii="Courier New" w:eastAsia="Times New Roman" w:hAnsi="Courier New" w:cs="Courier New"/>
                <w:color w:val="000000"/>
                <w:sz w:val="20"/>
                <w:szCs w:val="20"/>
                <w:lang w:val="en-US" w:eastAsia="fi-FI"/>
              </w:rPr>
              <w:t>id</w:t>
            </w:r>
            <w:proofErr w:type="spellEnd"/>
            <w:r w:rsidRPr="00A64F82">
              <w:rPr>
                <w:rFonts w:ascii="Courier New" w:eastAsia="Times New Roman" w:hAnsi="Courier New" w:cs="Courier New"/>
                <w:color w:val="000000"/>
                <w:sz w:val="20"/>
                <w:szCs w:val="20"/>
                <w:lang w:val="en-US" w:eastAsia="fi-FI"/>
              </w:rPr>
              <w:t>&gt;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w:t>
            </w:r>
            <w:proofErr w:type="spellStart"/>
            <w:r w:rsidRPr="00A64F82">
              <w:rPr>
                <w:rFonts w:ascii="Courier New" w:eastAsia="Times New Roman" w:hAnsi="Courier New" w:cs="Courier New"/>
                <w:color w:val="000000"/>
                <w:sz w:val="20"/>
                <w:szCs w:val="20"/>
                <w:lang w:val="en-US" w:eastAsia="fi-FI"/>
              </w:rPr>
              <w:t>bm</w:t>
            </w:r>
            <w:r w:rsidR="00AD2585">
              <w:rPr>
                <w:rFonts w:ascii="Courier New" w:eastAsia="Times New Roman" w:hAnsi="Courier New" w:cs="Courier New"/>
                <w:color w:val="000000"/>
                <w:sz w:val="20"/>
                <w:szCs w:val="20"/>
                <w:lang w:val="en-US" w:eastAsia="fi-FI"/>
              </w:rPr>
              <w:t>id</w:t>
            </w:r>
            <w:proofErr w:type="spellEnd"/>
            <w:r w:rsidRPr="00A64F82">
              <w:rPr>
                <w:rFonts w:ascii="Courier New" w:eastAsia="Times New Roman" w:hAnsi="Courier New" w:cs="Courier New"/>
                <w:color w:val="000000"/>
                <w:sz w:val="20"/>
                <w:szCs w:val="20"/>
                <w:lang w:val="en-US" w:eastAsia="fi-FI"/>
              </w:rPr>
              <w:t>&gt;bm2&lt;/</w:t>
            </w:r>
            <w:proofErr w:type="spellStart"/>
            <w:r w:rsidRPr="00A64F82">
              <w:rPr>
                <w:rFonts w:ascii="Courier New" w:eastAsia="Times New Roman" w:hAnsi="Courier New" w:cs="Courier New"/>
                <w:color w:val="000000"/>
                <w:sz w:val="20"/>
                <w:szCs w:val="20"/>
                <w:lang w:val="en-US" w:eastAsia="fi-FI"/>
              </w:rPr>
              <w:t>bm</w:t>
            </w:r>
            <w:r w:rsidR="00AD2585">
              <w:rPr>
                <w:rFonts w:ascii="Courier New" w:eastAsia="Times New Roman" w:hAnsi="Courier New" w:cs="Courier New"/>
                <w:color w:val="000000"/>
                <w:sz w:val="20"/>
                <w:szCs w:val="20"/>
                <w:lang w:val="en-US" w:eastAsia="fi-FI"/>
              </w:rPr>
              <w:t>id</w:t>
            </w:r>
            <w:proofErr w:type="spellEnd"/>
            <w:r w:rsidRPr="00A64F82">
              <w:rPr>
                <w:rFonts w:ascii="Courier New" w:eastAsia="Times New Roman" w:hAnsi="Courier New" w:cs="Courier New"/>
                <w:color w:val="000000"/>
                <w:sz w:val="20"/>
                <w:szCs w:val="20"/>
                <w:lang w:val="en-US" w:eastAsia="fi-FI"/>
              </w:rPr>
              <w:t>&gt;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&lt;/probe&gt;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&lt;probe&gt;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&lt;id&gt;probe2&lt;/id&gt;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&lt;name&gt;world&lt;/name&gt;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w:t>
            </w:r>
            <w:proofErr w:type="spellStart"/>
            <w:r w:rsidRPr="00A64F82">
              <w:rPr>
                <w:rFonts w:ascii="Courier New" w:eastAsia="Times New Roman" w:hAnsi="Courier New" w:cs="Courier New"/>
                <w:color w:val="000000"/>
                <w:sz w:val="20"/>
                <w:szCs w:val="20"/>
                <w:lang w:val="en-US" w:eastAsia="fi-FI"/>
              </w:rPr>
              <w:t>bm</w:t>
            </w:r>
            <w:r w:rsidR="00821432">
              <w:rPr>
                <w:rFonts w:ascii="Courier New" w:eastAsia="Times New Roman" w:hAnsi="Courier New" w:cs="Courier New"/>
                <w:color w:val="000000"/>
                <w:sz w:val="20"/>
                <w:szCs w:val="20"/>
                <w:lang w:val="en-US" w:eastAsia="fi-FI"/>
              </w:rPr>
              <w:t>id</w:t>
            </w:r>
            <w:proofErr w:type="spellEnd"/>
            <w:r w:rsidRPr="00A64F82">
              <w:rPr>
                <w:rFonts w:ascii="Courier New" w:eastAsia="Times New Roman" w:hAnsi="Courier New" w:cs="Courier New"/>
                <w:color w:val="000000"/>
                <w:sz w:val="20"/>
                <w:szCs w:val="20"/>
                <w:lang w:val="en-US" w:eastAsia="fi-FI"/>
              </w:rPr>
              <w:t>&gt;bm1&lt;/</w:t>
            </w:r>
            <w:proofErr w:type="spellStart"/>
            <w:r w:rsidRPr="00A64F82">
              <w:rPr>
                <w:rFonts w:ascii="Courier New" w:eastAsia="Times New Roman" w:hAnsi="Courier New" w:cs="Courier New"/>
                <w:color w:val="000000"/>
                <w:sz w:val="20"/>
                <w:szCs w:val="20"/>
                <w:lang w:val="en-US" w:eastAsia="fi-FI"/>
              </w:rPr>
              <w:t>bm</w:t>
            </w:r>
            <w:r w:rsidR="00821432">
              <w:rPr>
                <w:rFonts w:ascii="Courier New" w:eastAsia="Times New Roman" w:hAnsi="Courier New" w:cs="Courier New"/>
                <w:color w:val="000000"/>
                <w:sz w:val="20"/>
                <w:szCs w:val="20"/>
                <w:lang w:val="en-US" w:eastAsia="fi-FI"/>
              </w:rPr>
              <w:t>id</w:t>
            </w:r>
            <w:proofErr w:type="spellEnd"/>
            <w:r w:rsidRPr="00A64F82">
              <w:rPr>
                <w:rFonts w:ascii="Courier New" w:eastAsia="Times New Roman" w:hAnsi="Courier New" w:cs="Courier New"/>
                <w:color w:val="000000"/>
                <w:sz w:val="20"/>
                <w:szCs w:val="20"/>
                <w:lang w:val="en-US" w:eastAsia="fi-FI"/>
              </w:rPr>
              <w:t>&gt;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w:t>
            </w:r>
            <w:proofErr w:type="spellStart"/>
            <w:r w:rsidRPr="00A64F82">
              <w:rPr>
                <w:rFonts w:ascii="Courier New" w:eastAsia="Times New Roman" w:hAnsi="Courier New" w:cs="Courier New"/>
                <w:color w:val="000000"/>
                <w:sz w:val="20"/>
                <w:szCs w:val="20"/>
                <w:lang w:val="en-US" w:eastAsia="fi-FI"/>
              </w:rPr>
              <w:t>bm</w:t>
            </w:r>
            <w:r w:rsidR="00821432">
              <w:rPr>
                <w:rFonts w:ascii="Courier New" w:eastAsia="Times New Roman" w:hAnsi="Courier New" w:cs="Courier New"/>
                <w:color w:val="000000"/>
                <w:sz w:val="20"/>
                <w:szCs w:val="20"/>
                <w:lang w:val="en-US" w:eastAsia="fi-FI"/>
              </w:rPr>
              <w:t>id</w:t>
            </w:r>
            <w:proofErr w:type="spellEnd"/>
            <w:r w:rsidRPr="00A64F82">
              <w:rPr>
                <w:rFonts w:ascii="Courier New" w:eastAsia="Times New Roman" w:hAnsi="Courier New" w:cs="Courier New"/>
                <w:color w:val="000000"/>
                <w:sz w:val="20"/>
                <w:szCs w:val="20"/>
                <w:lang w:val="en-US" w:eastAsia="fi-FI"/>
              </w:rPr>
              <w:t>&gt;bm3&lt;/</w:t>
            </w:r>
            <w:proofErr w:type="spellStart"/>
            <w:r w:rsidRPr="00A64F82">
              <w:rPr>
                <w:rFonts w:ascii="Courier New" w:eastAsia="Times New Roman" w:hAnsi="Courier New" w:cs="Courier New"/>
                <w:color w:val="000000"/>
                <w:sz w:val="20"/>
                <w:szCs w:val="20"/>
                <w:lang w:val="en-US" w:eastAsia="fi-FI"/>
              </w:rPr>
              <w:t>bm</w:t>
            </w:r>
            <w:r w:rsidR="00821432">
              <w:rPr>
                <w:rFonts w:ascii="Courier New" w:eastAsia="Times New Roman" w:hAnsi="Courier New" w:cs="Courier New"/>
                <w:color w:val="000000"/>
                <w:sz w:val="20"/>
                <w:szCs w:val="20"/>
                <w:lang w:val="en-US" w:eastAsia="fi-FI"/>
              </w:rPr>
              <w:t>id</w:t>
            </w:r>
            <w:proofErr w:type="spellEnd"/>
            <w:r w:rsidRPr="00A64F82">
              <w:rPr>
                <w:rFonts w:ascii="Courier New" w:eastAsia="Times New Roman" w:hAnsi="Courier New" w:cs="Courier New"/>
                <w:color w:val="000000"/>
                <w:sz w:val="20"/>
                <w:szCs w:val="20"/>
                <w:lang w:val="en-US" w:eastAsia="fi-FI"/>
              </w:rPr>
              <w:t>&gt;</w:t>
            </w:r>
          </w:p>
          <w:p w:rsidR="00A64F82" w:rsidRPr="00A64F82" w:rsidRDefault="00A64F82" w:rsidP="00A64F82">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&lt;/probe&gt;</w:t>
            </w:r>
          </w:p>
          <w:p w:rsidR="00A64F82" w:rsidRDefault="00A64F82" w:rsidP="00050A46">
            <w:pPr>
              <w:rPr>
                <w:lang w:val="en-US"/>
              </w:rPr>
            </w:pPr>
          </w:p>
          <w:p w:rsidR="00350D05" w:rsidRDefault="00350D05" w:rsidP="00050A46">
            <w:pPr>
              <w:rPr>
                <w:lang w:val="en-US"/>
              </w:rPr>
            </w:pPr>
            <w:r>
              <w:rPr>
                <w:lang w:val="en-US"/>
              </w:rPr>
              <w:t>Error response:</w:t>
            </w:r>
          </w:p>
          <w:p w:rsidR="00350D05" w:rsidRDefault="003670FE" w:rsidP="003670FE">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CF0F72" w:rsidRDefault="00CF0F72">
      <w:pPr>
        <w:rPr>
          <w:b/>
          <w:lang w:val="en-US"/>
        </w:rPr>
      </w:pPr>
    </w:p>
    <w:p w:rsidR="00627F3F" w:rsidRPr="00FC1921" w:rsidRDefault="00A04BBA" w:rsidP="004C0173">
      <w:pPr>
        <w:pStyle w:val="Heading3"/>
        <w:rPr>
          <w:lang w:val="en-US"/>
        </w:rPr>
      </w:pPr>
      <w:r w:rsidRPr="00FC1921">
        <w:rPr>
          <w:lang w:val="en-US"/>
        </w:rPr>
        <w:t>Requesting a base measure (once)</w:t>
      </w:r>
    </w:p>
    <w:p w:rsidR="00A04BBA" w:rsidRDefault="00A04BBA">
      <w:pPr>
        <w:rPr>
          <w:lang w:val="en-US"/>
        </w:rPr>
      </w:pPr>
      <w:r>
        <w:rPr>
          <w:lang w:val="en-US"/>
        </w:rPr>
        <w:t>The client can request the MFW to provide the current value of a base measure.</w:t>
      </w:r>
      <w:r w:rsidR="008D1029">
        <w:rPr>
          <w:lang w:val="en-US"/>
        </w:rPr>
        <w:t xml:space="preserve"> This is provided once, after which the request is discarded.</w:t>
      </w:r>
    </w:p>
    <w:p w:rsidR="00050A46" w:rsidRPr="00050A46" w:rsidRDefault="00050A46" w:rsidP="00050A46">
      <w:pPr>
        <w:pStyle w:val="Caption"/>
        <w:jc w:val="center"/>
        <w:rPr>
          <w:lang w:val="en-US"/>
        </w:rPr>
      </w:pPr>
      <w:proofErr w:type="gramStart"/>
      <w:r w:rsidRPr="00050A46">
        <w:rPr>
          <w:lang w:val="en-US"/>
        </w:rPr>
        <w:lastRenderedPageBreak/>
        <w:t xml:space="preserve">Table </w:t>
      </w:r>
      <w:r w:rsidR="00E73C38">
        <w:fldChar w:fldCharType="begin"/>
      </w:r>
      <w:r w:rsidRPr="00050A46">
        <w:rPr>
          <w:lang w:val="en-US"/>
        </w:rPr>
        <w:instrText xml:space="preserve"> SEQ Table \* ARABIC </w:instrText>
      </w:r>
      <w:r w:rsidR="00E73C38">
        <w:fldChar w:fldCharType="separate"/>
      </w:r>
      <w:r w:rsidR="005C7D9D">
        <w:rPr>
          <w:noProof/>
          <w:lang w:val="en-US"/>
        </w:rPr>
        <w:t>4</w:t>
      </w:r>
      <w:r w:rsidR="00E73C38">
        <w:fldChar w:fldCharType="end"/>
      </w:r>
      <w:r w:rsidRPr="00050A46">
        <w:rPr>
          <w:lang w:val="en-US"/>
        </w:rPr>
        <w:t>.</w:t>
      </w:r>
      <w:proofErr w:type="gramEnd"/>
      <w:r w:rsidRPr="00050A46">
        <w:rPr>
          <w:lang w:val="en-US"/>
        </w:rPr>
        <w:t xml:space="preserve"> </w:t>
      </w:r>
      <w:proofErr w:type="gramStart"/>
      <w:r w:rsidRPr="00050A46">
        <w:rPr>
          <w:lang w:val="en-US"/>
        </w:rPr>
        <w:t>Base measure one time request format and example.</w:t>
      </w:r>
      <w:proofErr w:type="gramEnd"/>
    </w:p>
    <w:tbl>
      <w:tblPr>
        <w:tblStyle w:val="TableGrid"/>
        <w:tblW w:w="0" w:type="auto"/>
        <w:tblLook w:val="04A0"/>
      </w:tblPr>
      <w:tblGrid>
        <w:gridCol w:w="1951"/>
        <w:gridCol w:w="7827"/>
      </w:tblGrid>
      <w:tr w:rsidR="00050A46" w:rsidTr="00050A46">
        <w:tc>
          <w:tcPr>
            <w:tcW w:w="1951" w:type="dxa"/>
          </w:tcPr>
          <w:p w:rsidR="00050A46" w:rsidRDefault="00050A46" w:rsidP="00050A46">
            <w:pPr>
              <w:rPr>
                <w:lang w:val="en-US"/>
              </w:rPr>
            </w:pPr>
            <w:r>
              <w:rPr>
                <w:lang w:val="en-US"/>
              </w:rPr>
              <w:t>Request type:</w:t>
            </w:r>
          </w:p>
        </w:tc>
        <w:tc>
          <w:tcPr>
            <w:tcW w:w="7827" w:type="dxa"/>
          </w:tcPr>
          <w:p w:rsidR="00050A46" w:rsidRDefault="00050A46" w:rsidP="002321D8">
            <w:pPr>
              <w:rPr>
                <w:lang w:val="en-US"/>
              </w:rPr>
            </w:pPr>
            <w:r>
              <w:rPr>
                <w:lang w:val="en-US"/>
              </w:rPr>
              <w:t xml:space="preserve">HTTP </w:t>
            </w:r>
            <w:r w:rsidR="002321D8">
              <w:rPr>
                <w:lang w:val="en-US"/>
              </w:rPr>
              <w:t>POST</w:t>
            </w:r>
          </w:p>
        </w:tc>
      </w:tr>
      <w:tr w:rsidR="00050A46" w:rsidRPr="00BE0D51" w:rsidTr="00050A46">
        <w:tc>
          <w:tcPr>
            <w:tcW w:w="1951" w:type="dxa"/>
          </w:tcPr>
          <w:p w:rsidR="00050A46" w:rsidRDefault="00050A46" w:rsidP="00050A46">
            <w:pPr>
              <w:rPr>
                <w:lang w:val="en-US"/>
              </w:rPr>
            </w:pPr>
            <w:r>
              <w:rPr>
                <w:lang w:val="en-US"/>
              </w:rPr>
              <w:t>URL:</w:t>
            </w:r>
          </w:p>
        </w:tc>
        <w:tc>
          <w:tcPr>
            <w:tcW w:w="7827" w:type="dxa"/>
          </w:tcPr>
          <w:p w:rsidR="00050A46" w:rsidRDefault="00F32A0E" w:rsidP="002321D8">
            <w:pPr>
              <w:rPr>
                <w:lang w:val="en-US"/>
              </w:rPr>
            </w:pPr>
            <w:r w:rsidRPr="00F32A0E">
              <w:rPr>
                <w:lang w:val="en-US"/>
              </w:rPr>
              <w:t>http://localhost:8080/rest/client/bmrequest</w:t>
            </w:r>
            <w:r>
              <w:rPr>
                <w:lang w:val="en-US"/>
              </w:rPr>
              <w:t>/{bmid}</w:t>
            </w:r>
          </w:p>
        </w:tc>
      </w:tr>
      <w:tr w:rsidR="00050A46" w:rsidRPr="00BE0D51" w:rsidTr="00050A46">
        <w:tc>
          <w:tcPr>
            <w:tcW w:w="1951" w:type="dxa"/>
          </w:tcPr>
          <w:p w:rsidR="00050A46" w:rsidRDefault="00050A46" w:rsidP="00050A46">
            <w:pPr>
              <w:rPr>
                <w:lang w:val="en-US"/>
              </w:rPr>
            </w:pPr>
            <w:r>
              <w:rPr>
                <w:lang w:val="en-US"/>
              </w:rPr>
              <w:t>Parameters:</w:t>
            </w:r>
          </w:p>
        </w:tc>
        <w:tc>
          <w:tcPr>
            <w:tcW w:w="7827" w:type="dxa"/>
          </w:tcPr>
          <w:p w:rsidR="004142D3" w:rsidRDefault="008105B5" w:rsidP="004142D3">
            <w:pPr>
              <w:pStyle w:val="ListParagraph"/>
              <w:numPr>
                <w:ilvl w:val="0"/>
                <w:numId w:val="27"/>
              </w:numPr>
              <w:rPr>
                <w:lang w:val="en-US"/>
              </w:rPr>
            </w:pPr>
            <w:proofErr w:type="gramStart"/>
            <w:ins w:id="27" w:author="Petri Heinonen" w:date="2011-05-12T14:13:00Z">
              <w:r w:rsidRPr="008105B5">
                <w:rPr>
                  <w:lang w:val="en-US"/>
                </w:rPr>
                <w:t>authentication</w:t>
              </w:r>
              <w:proofErr w:type="gramEnd"/>
              <w:r w:rsidRPr="008105B5">
                <w:rPr>
                  <w:lang w:val="en-US"/>
                </w:rPr>
                <w:t>: A pre-deployed authentication token. This is in http authentication header (“</w:t>
              </w:r>
              <w:proofErr w:type="spellStart"/>
              <w:r w:rsidRPr="008105B5">
                <w:rPr>
                  <w:lang w:val="en-US"/>
                </w:rPr>
                <w:t>username</w:t>
              </w:r>
              <w:proofErr w:type="gramStart"/>
              <w:r w:rsidRPr="008105B5">
                <w:rPr>
                  <w:lang w:val="en-US"/>
                </w:rPr>
                <w:t>:password</w:t>
              </w:r>
              <w:proofErr w:type="spellEnd"/>
              <w:proofErr w:type="gramEnd"/>
              <w:r w:rsidRPr="008105B5">
                <w:rPr>
                  <w:lang w:val="en-US"/>
                </w:rPr>
                <w:t>”).</w:t>
              </w:r>
            </w:ins>
            <w:del w:id="28" w:author="Petri Heinonen" w:date="2011-05-12T14:13:00Z">
              <w:r w:rsidR="004142D3" w:rsidRPr="001D135A" w:rsidDel="008105B5">
                <w:rPr>
                  <w:lang w:val="en-US"/>
                </w:rPr>
                <w:delText>session id</w:delText>
              </w:r>
            </w:del>
          </w:p>
          <w:p w:rsidR="00EB7FC0" w:rsidRPr="004142D3" w:rsidRDefault="00F32A0E" w:rsidP="004142D3">
            <w:pPr>
              <w:pStyle w:val="ListParagraph"/>
              <w:numPr>
                <w:ilvl w:val="0"/>
                <w:numId w:val="27"/>
              </w:numPr>
              <w:rPr>
                <w:lang w:val="en-US"/>
              </w:rPr>
            </w:pPr>
            <w:proofErr w:type="spellStart"/>
            <w:proofErr w:type="gramStart"/>
            <w:r w:rsidRPr="001D135A">
              <w:rPr>
                <w:lang w:val="en-US"/>
              </w:rPr>
              <w:t>bmid</w:t>
            </w:r>
            <w:proofErr w:type="spellEnd"/>
            <w:proofErr w:type="gramEnd"/>
            <w:r w:rsidRPr="001D135A">
              <w:rPr>
                <w:lang w:val="en-US"/>
              </w:rPr>
              <w:t>: identifier for requested base measure.</w:t>
            </w:r>
          </w:p>
        </w:tc>
      </w:tr>
      <w:tr w:rsidR="00050A46" w:rsidRPr="00EB7FC0" w:rsidTr="00050A46">
        <w:tc>
          <w:tcPr>
            <w:tcW w:w="1951" w:type="dxa"/>
          </w:tcPr>
          <w:p w:rsidR="00050A46" w:rsidRDefault="00050A46" w:rsidP="00050A46">
            <w:pPr>
              <w:rPr>
                <w:lang w:val="en-US"/>
              </w:rPr>
            </w:pPr>
            <w:r>
              <w:rPr>
                <w:lang w:val="en-US"/>
              </w:rPr>
              <w:t>Returns:</w:t>
            </w:r>
          </w:p>
        </w:tc>
        <w:tc>
          <w:tcPr>
            <w:tcW w:w="7827" w:type="dxa"/>
          </w:tcPr>
          <w:p w:rsidR="00050A46" w:rsidRPr="00746C71" w:rsidRDefault="00EB7FC0" w:rsidP="00050A46">
            <w:pPr>
              <w:rPr>
                <w:lang w:val="en-US"/>
              </w:rPr>
            </w:pPr>
            <w:r>
              <w:rPr>
                <w:lang w:val="en-US"/>
              </w:rPr>
              <w:t>ok/error</w:t>
            </w:r>
          </w:p>
        </w:tc>
      </w:tr>
      <w:tr w:rsidR="00050A46" w:rsidRPr="00BE0D51" w:rsidTr="00050A46">
        <w:tc>
          <w:tcPr>
            <w:tcW w:w="1951" w:type="dxa"/>
          </w:tcPr>
          <w:p w:rsidR="00050A46" w:rsidRDefault="00050A46" w:rsidP="00050A46">
            <w:pPr>
              <w:rPr>
                <w:lang w:val="en-US"/>
              </w:rPr>
            </w:pPr>
            <w:r>
              <w:rPr>
                <w:lang w:val="en-US"/>
              </w:rPr>
              <w:t>Example:</w:t>
            </w:r>
          </w:p>
        </w:tc>
        <w:tc>
          <w:tcPr>
            <w:tcW w:w="7827" w:type="dxa"/>
          </w:tcPr>
          <w:p w:rsidR="00050A46" w:rsidRDefault="00050A46" w:rsidP="00050A46">
            <w:pPr>
              <w:rPr>
                <w:lang w:val="en-US"/>
              </w:rPr>
            </w:pPr>
            <w:r>
              <w:rPr>
                <w:lang w:val="en-US"/>
              </w:rPr>
              <w:t>Request:</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POST /rest/client/</w:t>
            </w:r>
            <w:proofErr w:type="spellStart"/>
            <w:r w:rsidR="008D1029">
              <w:rPr>
                <w:rFonts w:ascii="Courier New" w:hAnsi="Courier New" w:cs="Courier New"/>
                <w:lang w:val="en-US"/>
              </w:rPr>
              <w:t>bmrequest</w:t>
            </w:r>
            <w:proofErr w:type="spellEnd"/>
            <w:r w:rsidR="008D1029">
              <w:rPr>
                <w:rFonts w:ascii="Courier New" w:hAnsi="Courier New" w:cs="Courier New"/>
                <w:lang w:val="en-US"/>
              </w:rPr>
              <w:t>/</w:t>
            </w:r>
            <w:r w:rsidR="00B64DAF">
              <w:rPr>
                <w:rFonts w:ascii="Courier New" w:hAnsi="Courier New" w:cs="Courier New"/>
                <w:lang w:val="en-US"/>
              </w:rPr>
              <w:t>bm1</w:t>
            </w:r>
            <w:r w:rsidRPr="006C7827">
              <w:rPr>
                <w:rFonts w:ascii="Courier New" w:hAnsi="Courier New" w:cs="Courier New"/>
                <w:lang w:val="en-US"/>
              </w:rPr>
              <w:t xml:space="preserve"> HTTP/1.0</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Content-Length: &lt;</w:t>
            </w:r>
            <w:r w:rsidR="00F0708D">
              <w:rPr>
                <w:rFonts w:ascii="Courier New" w:hAnsi="Courier New" w:cs="Courier New"/>
                <w:lang w:val="en-US"/>
              </w:rPr>
              <w:t>.</w:t>
            </w:r>
            <w:r w:rsidRPr="006C7827">
              <w:rPr>
                <w:rFonts w:ascii="Courier New" w:hAnsi="Courier New" w:cs="Courier New"/>
                <w:lang w:val="en-US"/>
              </w:rPr>
              <w:t>..&gt;</w:t>
            </w:r>
          </w:p>
          <w:p w:rsidR="00050A46" w:rsidRPr="006C7827" w:rsidRDefault="00050A46" w:rsidP="00050A46">
            <w:pPr>
              <w:rPr>
                <w:rFonts w:ascii="Courier New" w:hAnsi="Courier New" w:cs="Courier New"/>
                <w:lang w:val="en-US"/>
              </w:rPr>
            </w:pPr>
          </w:p>
          <w:p w:rsidR="00050A46" w:rsidRDefault="00910EFC" w:rsidP="00050A46">
            <w:pPr>
              <w:rPr>
                <w:rFonts w:ascii="Courier New" w:hAnsi="Courier New" w:cs="Courier New"/>
                <w:lang w:val="en-US"/>
              </w:rPr>
            </w:pP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r>
              <w:rPr>
                <w:rFonts w:ascii="Courier New" w:hAnsi="Courier New" w:cs="Courier New"/>
                <w:lang w:val="en-US"/>
              </w:rPr>
              <w:t>xxx</w:t>
            </w: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p>
          <w:p w:rsidR="00050A46" w:rsidRDefault="00050A46" w:rsidP="00050A46">
            <w:pPr>
              <w:rPr>
                <w:lang w:val="en-US"/>
              </w:rPr>
            </w:pPr>
          </w:p>
          <w:p w:rsidR="00050A46" w:rsidRDefault="00050A46" w:rsidP="00050A46">
            <w:pPr>
              <w:rPr>
                <w:lang w:val="en-US"/>
              </w:rPr>
            </w:pPr>
            <w:r>
              <w:rPr>
                <w:lang w:val="en-US"/>
              </w:rPr>
              <w:t>OK response:</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050A46" w:rsidRPr="006C7827" w:rsidRDefault="00050A46" w:rsidP="00050A46">
            <w:pPr>
              <w:rPr>
                <w:rFonts w:ascii="Courier New" w:hAnsi="Courier New" w:cs="Courier New"/>
                <w:lang w:val="en-US"/>
              </w:rPr>
            </w:pPr>
            <w:r w:rsidRPr="00D92D07">
              <w:rPr>
                <w:rFonts w:ascii="Courier New" w:eastAsia="Times New Roman" w:hAnsi="Courier New" w:cs="Courier New"/>
                <w:color w:val="000000"/>
                <w:sz w:val="20"/>
                <w:szCs w:val="20"/>
                <w:lang w:val="en-US" w:eastAsia="fi-FI"/>
              </w:rPr>
              <w:t xml:space="preserve">Content-Length: </w:t>
            </w:r>
            <w:r w:rsidRPr="006C7827">
              <w:rPr>
                <w:rFonts w:ascii="Courier New" w:hAnsi="Courier New" w:cs="Courier New"/>
                <w:lang w:val="en-US"/>
              </w:rPr>
              <w:t>&lt;</w:t>
            </w:r>
            <w:r w:rsidR="00F0708D">
              <w:rPr>
                <w:rFonts w:ascii="Courier New" w:hAnsi="Courier New" w:cs="Courier New"/>
                <w:lang w:val="en-US"/>
              </w:rPr>
              <w:t>.</w:t>
            </w:r>
            <w:r w:rsidRPr="006C7827">
              <w:rPr>
                <w:rFonts w:ascii="Courier New" w:hAnsi="Courier New" w:cs="Courier New"/>
                <w:lang w:val="en-US"/>
              </w:rPr>
              <w:t>..&gt;</w:t>
            </w:r>
          </w:p>
          <w:p w:rsidR="00050A46" w:rsidRPr="00A64F82" w:rsidRDefault="00050A46" w:rsidP="00050A46">
            <w:pPr>
              <w:rPr>
                <w:rFonts w:ascii="Courier New" w:eastAsia="Times New Roman" w:hAnsi="Courier New" w:cs="Courier New"/>
                <w:color w:val="000000"/>
                <w:sz w:val="20"/>
                <w:szCs w:val="20"/>
                <w:lang w:val="en-US" w:eastAsia="fi-FI"/>
              </w:rPr>
            </w:pPr>
          </w:p>
          <w:p w:rsidR="00050A46" w:rsidRDefault="00050A46" w:rsidP="00050A46">
            <w:pPr>
              <w:rPr>
                <w:lang w:val="en-US"/>
              </w:rPr>
            </w:pPr>
            <w:r>
              <w:rPr>
                <w:lang w:val="en-US"/>
              </w:rPr>
              <w:t>Error response:</w:t>
            </w:r>
          </w:p>
          <w:p w:rsidR="00050A46" w:rsidRDefault="003670FE" w:rsidP="00050A46">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050A46" w:rsidRDefault="00050A46">
      <w:pPr>
        <w:rPr>
          <w:lang w:val="en-US"/>
        </w:rPr>
      </w:pPr>
    </w:p>
    <w:p w:rsidR="00AC2D3F" w:rsidRDefault="00AC2D3F" w:rsidP="00AC2D3F">
      <w:pPr>
        <w:pStyle w:val="Heading3"/>
        <w:rPr>
          <w:lang w:val="en-US"/>
        </w:rPr>
      </w:pPr>
      <w:bookmarkStart w:id="29" w:name="_Ref289680804"/>
      <w:r>
        <w:rPr>
          <w:lang w:val="en-US"/>
        </w:rPr>
        <w:t>Requesting measurement history</w:t>
      </w:r>
      <w:bookmarkEnd w:id="29"/>
    </w:p>
    <w:p w:rsidR="00AC2D3F" w:rsidRDefault="00AC2D3F">
      <w:pPr>
        <w:rPr>
          <w:lang w:val="en-US"/>
        </w:rPr>
      </w:pPr>
      <w:r>
        <w:rPr>
          <w:lang w:val="en-US"/>
        </w:rPr>
        <w:t>The client can ask the MFW to provide the measurement history for a specific time period. The MFW reads this from the database and provides all the measurements for that time period in the response.</w:t>
      </w:r>
      <w:r w:rsidR="003777BB">
        <w:rPr>
          <w:lang w:val="en-US"/>
        </w:rPr>
        <w:t xml:space="preserve"> </w:t>
      </w:r>
    </w:p>
    <w:tbl>
      <w:tblPr>
        <w:tblStyle w:val="TableGrid"/>
        <w:tblW w:w="0" w:type="auto"/>
        <w:tblLook w:val="04A0"/>
      </w:tblPr>
      <w:tblGrid>
        <w:gridCol w:w="1951"/>
        <w:gridCol w:w="7827"/>
      </w:tblGrid>
      <w:tr w:rsidR="004142D3" w:rsidTr="0007545E">
        <w:tc>
          <w:tcPr>
            <w:tcW w:w="1951" w:type="dxa"/>
          </w:tcPr>
          <w:p w:rsidR="004142D3" w:rsidRDefault="004142D3" w:rsidP="0007545E">
            <w:pPr>
              <w:rPr>
                <w:lang w:val="en-US"/>
              </w:rPr>
            </w:pPr>
            <w:r>
              <w:rPr>
                <w:lang w:val="en-US"/>
              </w:rPr>
              <w:t>Request type:</w:t>
            </w:r>
          </w:p>
        </w:tc>
        <w:tc>
          <w:tcPr>
            <w:tcW w:w="7827" w:type="dxa"/>
          </w:tcPr>
          <w:p w:rsidR="004142D3" w:rsidRDefault="004142D3" w:rsidP="0007545E">
            <w:pPr>
              <w:rPr>
                <w:lang w:val="en-US"/>
              </w:rPr>
            </w:pPr>
            <w:r>
              <w:rPr>
                <w:lang w:val="en-US"/>
              </w:rPr>
              <w:t>HTTP POST</w:t>
            </w:r>
          </w:p>
        </w:tc>
      </w:tr>
      <w:tr w:rsidR="004142D3" w:rsidRPr="00BE0D51" w:rsidTr="0007545E">
        <w:tc>
          <w:tcPr>
            <w:tcW w:w="1951" w:type="dxa"/>
          </w:tcPr>
          <w:p w:rsidR="004142D3" w:rsidRDefault="004142D3" w:rsidP="0007545E">
            <w:pPr>
              <w:rPr>
                <w:lang w:val="en-US"/>
              </w:rPr>
            </w:pPr>
            <w:r>
              <w:rPr>
                <w:lang w:val="en-US"/>
              </w:rPr>
              <w:t>URL:</w:t>
            </w:r>
          </w:p>
        </w:tc>
        <w:tc>
          <w:tcPr>
            <w:tcW w:w="7827" w:type="dxa"/>
          </w:tcPr>
          <w:p w:rsidR="004142D3" w:rsidRDefault="004142D3" w:rsidP="004142D3">
            <w:pPr>
              <w:rPr>
                <w:lang w:val="en-US"/>
              </w:rPr>
            </w:pPr>
            <w:r w:rsidRPr="00F32A0E">
              <w:rPr>
                <w:lang w:val="en-US"/>
              </w:rPr>
              <w:t>http://localhost:8080/rest/client/</w:t>
            </w:r>
            <w:r>
              <w:rPr>
                <w:lang w:val="en-US"/>
              </w:rPr>
              <w:t>history</w:t>
            </w:r>
          </w:p>
        </w:tc>
      </w:tr>
      <w:tr w:rsidR="004142D3" w:rsidRPr="00EB7FC0" w:rsidTr="0007545E">
        <w:tc>
          <w:tcPr>
            <w:tcW w:w="1951" w:type="dxa"/>
          </w:tcPr>
          <w:p w:rsidR="004142D3" w:rsidRDefault="004142D3" w:rsidP="0007545E">
            <w:pPr>
              <w:rPr>
                <w:lang w:val="en-US"/>
              </w:rPr>
            </w:pPr>
            <w:r>
              <w:rPr>
                <w:lang w:val="en-US"/>
              </w:rPr>
              <w:t>Parameters:</w:t>
            </w:r>
          </w:p>
        </w:tc>
        <w:tc>
          <w:tcPr>
            <w:tcW w:w="7827" w:type="dxa"/>
          </w:tcPr>
          <w:p w:rsidR="004142D3" w:rsidRDefault="008105B5" w:rsidP="0007545E">
            <w:pPr>
              <w:pStyle w:val="ListParagraph"/>
              <w:numPr>
                <w:ilvl w:val="0"/>
                <w:numId w:val="27"/>
              </w:numPr>
              <w:rPr>
                <w:lang w:val="en-US"/>
              </w:rPr>
            </w:pPr>
            <w:proofErr w:type="gramStart"/>
            <w:ins w:id="30" w:author="Petri Heinonen" w:date="2011-05-12T14:14:00Z">
              <w:r w:rsidRPr="008105B5">
                <w:rPr>
                  <w:lang w:val="en-US"/>
                </w:rPr>
                <w:t>authentication</w:t>
              </w:r>
              <w:proofErr w:type="gramEnd"/>
              <w:r w:rsidRPr="008105B5">
                <w:rPr>
                  <w:lang w:val="en-US"/>
                </w:rPr>
                <w:t>: A pre-deployed authentication token. This is in http authentication header (“</w:t>
              </w:r>
              <w:proofErr w:type="spellStart"/>
              <w:r w:rsidRPr="008105B5">
                <w:rPr>
                  <w:lang w:val="en-US"/>
                </w:rPr>
                <w:t>username</w:t>
              </w:r>
              <w:proofErr w:type="gramStart"/>
              <w:r w:rsidRPr="008105B5">
                <w:rPr>
                  <w:lang w:val="en-US"/>
                </w:rPr>
                <w:t>:password</w:t>
              </w:r>
              <w:proofErr w:type="spellEnd"/>
              <w:proofErr w:type="gramEnd"/>
              <w:r w:rsidRPr="008105B5">
                <w:rPr>
                  <w:lang w:val="en-US"/>
                </w:rPr>
                <w:t>”).</w:t>
              </w:r>
            </w:ins>
            <w:del w:id="31" w:author="Petri Heinonen" w:date="2011-05-12T14:14:00Z">
              <w:r w:rsidR="004142D3" w:rsidRPr="001D135A" w:rsidDel="008105B5">
                <w:rPr>
                  <w:lang w:val="en-US"/>
                </w:rPr>
                <w:delText>session id</w:delText>
              </w:r>
            </w:del>
          </w:p>
          <w:p w:rsidR="004142D3" w:rsidRDefault="004142D3" w:rsidP="0007545E">
            <w:pPr>
              <w:pStyle w:val="ListParagraph"/>
              <w:numPr>
                <w:ilvl w:val="0"/>
                <w:numId w:val="27"/>
              </w:numPr>
              <w:rPr>
                <w:lang w:val="en-US"/>
              </w:rPr>
            </w:pPr>
            <w:proofErr w:type="spellStart"/>
            <w:r>
              <w:rPr>
                <w:lang w:val="en-US"/>
              </w:rPr>
              <w:t>bms</w:t>
            </w:r>
            <w:proofErr w:type="spellEnd"/>
            <w:r>
              <w:rPr>
                <w:lang w:val="en-US"/>
              </w:rPr>
              <w:t>: list of base measure to provide</w:t>
            </w:r>
          </w:p>
          <w:p w:rsidR="004142D3" w:rsidRDefault="004142D3" w:rsidP="0007545E">
            <w:pPr>
              <w:pStyle w:val="ListParagraph"/>
              <w:numPr>
                <w:ilvl w:val="0"/>
                <w:numId w:val="27"/>
              </w:numPr>
              <w:rPr>
                <w:lang w:val="en-US"/>
              </w:rPr>
            </w:pPr>
            <w:proofErr w:type="spellStart"/>
            <w:proofErr w:type="gramStart"/>
            <w:r w:rsidRPr="001D135A">
              <w:rPr>
                <w:lang w:val="en-US"/>
              </w:rPr>
              <w:t>bmid</w:t>
            </w:r>
            <w:proofErr w:type="spellEnd"/>
            <w:proofErr w:type="gramEnd"/>
            <w:r w:rsidRPr="001D135A">
              <w:rPr>
                <w:lang w:val="en-US"/>
              </w:rPr>
              <w:t>: identifier for requested base measure.</w:t>
            </w:r>
          </w:p>
          <w:p w:rsidR="004142D3" w:rsidRDefault="004142D3" w:rsidP="0007545E">
            <w:pPr>
              <w:pStyle w:val="ListParagraph"/>
              <w:numPr>
                <w:ilvl w:val="0"/>
                <w:numId w:val="27"/>
              </w:numPr>
              <w:rPr>
                <w:lang w:val="en-US"/>
              </w:rPr>
            </w:pPr>
            <w:proofErr w:type="spellStart"/>
            <w:proofErr w:type="gramStart"/>
            <w:r>
              <w:rPr>
                <w:lang w:val="en-US"/>
              </w:rPr>
              <w:t>starttime</w:t>
            </w:r>
            <w:proofErr w:type="spellEnd"/>
            <w:proofErr w:type="gramEnd"/>
            <w:r>
              <w:rPr>
                <w:lang w:val="en-US"/>
              </w:rPr>
              <w:t xml:space="preserve">: defines the start of the time period. See section </w:t>
            </w:r>
            <w:r w:rsidR="00E73C38">
              <w:rPr>
                <w:lang w:val="en-US"/>
              </w:rPr>
              <w:fldChar w:fldCharType="begin"/>
            </w:r>
            <w:r>
              <w:rPr>
                <w:lang w:val="en-US"/>
              </w:rPr>
              <w:instrText xml:space="preserve"> REF _Ref289668847 \r \h </w:instrText>
            </w:r>
            <w:r w:rsidR="00E73C38">
              <w:rPr>
                <w:lang w:val="en-US"/>
              </w:rPr>
            </w:r>
            <w:r w:rsidR="00E73C38">
              <w:rPr>
                <w:lang w:val="en-US"/>
              </w:rPr>
              <w:fldChar w:fldCharType="separate"/>
            </w:r>
            <w:r w:rsidR="005C7D9D">
              <w:rPr>
                <w:lang w:val="en-US"/>
              </w:rPr>
              <w:t>2.3</w:t>
            </w:r>
            <w:r w:rsidR="00E73C38">
              <w:rPr>
                <w:lang w:val="en-US"/>
              </w:rPr>
              <w:fldChar w:fldCharType="end"/>
            </w:r>
            <w:r>
              <w:rPr>
                <w:lang w:val="en-US"/>
              </w:rPr>
              <w:t>.</w:t>
            </w:r>
          </w:p>
          <w:p w:rsidR="004142D3" w:rsidRPr="004142D3" w:rsidRDefault="004142D3" w:rsidP="004142D3">
            <w:pPr>
              <w:pStyle w:val="ListParagraph"/>
              <w:numPr>
                <w:ilvl w:val="0"/>
                <w:numId w:val="27"/>
              </w:numPr>
              <w:rPr>
                <w:lang w:val="en-US"/>
              </w:rPr>
            </w:pPr>
            <w:proofErr w:type="spellStart"/>
            <w:proofErr w:type="gramStart"/>
            <w:r>
              <w:rPr>
                <w:lang w:val="en-US"/>
              </w:rPr>
              <w:t>endtime</w:t>
            </w:r>
            <w:proofErr w:type="spellEnd"/>
            <w:proofErr w:type="gramEnd"/>
            <w:r>
              <w:rPr>
                <w:lang w:val="en-US"/>
              </w:rPr>
              <w:t xml:space="preserve">: defines the end of time period. See section </w:t>
            </w:r>
            <w:r w:rsidR="00E73C38">
              <w:rPr>
                <w:lang w:val="en-US"/>
              </w:rPr>
              <w:fldChar w:fldCharType="begin"/>
            </w:r>
            <w:r>
              <w:rPr>
                <w:lang w:val="en-US"/>
              </w:rPr>
              <w:instrText xml:space="preserve"> REF _Ref289668847 \r \h </w:instrText>
            </w:r>
            <w:r w:rsidR="00E73C38">
              <w:rPr>
                <w:lang w:val="en-US"/>
              </w:rPr>
            </w:r>
            <w:r w:rsidR="00E73C38">
              <w:rPr>
                <w:lang w:val="en-US"/>
              </w:rPr>
              <w:fldChar w:fldCharType="separate"/>
            </w:r>
            <w:r w:rsidR="005C7D9D">
              <w:rPr>
                <w:lang w:val="en-US"/>
              </w:rPr>
              <w:t>2.3</w:t>
            </w:r>
            <w:r w:rsidR="00E73C38">
              <w:rPr>
                <w:lang w:val="en-US"/>
              </w:rPr>
              <w:fldChar w:fldCharType="end"/>
            </w:r>
            <w:r>
              <w:rPr>
                <w:lang w:val="en-US"/>
              </w:rPr>
              <w:t>.</w:t>
            </w:r>
          </w:p>
        </w:tc>
      </w:tr>
      <w:tr w:rsidR="004142D3" w:rsidRPr="00EB7FC0" w:rsidTr="0007545E">
        <w:tc>
          <w:tcPr>
            <w:tcW w:w="1951" w:type="dxa"/>
          </w:tcPr>
          <w:p w:rsidR="004142D3" w:rsidRDefault="004142D3" w:rsidP="0007545E">
            <w:pPr>
              <w:rPr>
                <w:lang w:val="en-US"/>
              </w:rPr>
            </w:pPr>
            <w:r>
              <w:rPr>
                <w:lang w:val="en-US"/>
              </w:rPr>
              <w:t>Returns:</w:t>
            </w:r>
          </w:p>
        </w:tc>
        <w:tc>
          <w:tcPr>
            <w:tcW w:w="7827" w:type="dxa"/>
          </w:tcPr>
          <w:p w:rsidR="004142D3" w:rsidRDefault="004142D3" w:rsidP="004142D3">
            <w:pPr>
              <w:pStyle w:val="ListParagraph"/>
              <w:numPr>
                <w:ilvl w:val="0"/>
                <w:numId w:val="33"/>
              </w:numPr>
              <w:rPr>
                <w:lang w:val="en-US"/>
              </w:rPr>
            </w:pPr>
            <w:proofErr w:type="spellStart"/>
            <w:proofErr w:type="gramStart"/>
            <w:r>
              <w:rPr>
                <w:lang w:val="en-US"/>
              </w:rPr>
              <w:t>bmid</w:t>
            </w:r>
            <w:proofErr w:type="spellEnd"/>
            <w:proofErr w:type="gramEnd"/>
            <w:r>
              <w:rPr>
                <w:lang w:val="en-US"/>
              </w:rPr>
              <w:t xml:space="preserve">: base measure identifier as given in message defined in section </w:t>
            </w:r>
            <w:r w:rsidR="00E73C38">
              <w:rPr>
                <w:lang w:val="en-US"/>
              </w:rPr>
              <w:fldChar w:fldCharType="begin"/>
            </w:r>
            <w:r>
              <w:rPr>
                <w:lang w:val="en-US"/>
              </w:rPr>
              <w:instrText xml:space="preserve"> REF _Ref289621075 \r \h </w:instrText>
            </w:r>
            <w:r w:rsidR="00E73C38">
              <w:rPr>
                <w:lang w:val="en-US"/>
              </w:rPr>
            </w:r>
            <w:r w:rsidR="00E73C38">
              <w:rPr>
                <w:lang w:val="en-US"/>
              </w:rPr>
              <w:fldChar w:fldCharType="separate"/>
            </w:r>
            <w:r w:rsidR="005C7D9D">
              <w:rPr>
                <w:lang w:val="en-US"/>
              </w:rPr>
              <w:t>3.2.1</w:t>
            </w:r>
            <w:r w:rsidR="00E73C38">
              <w:rPr>
                <w:lang w:val="en-US"/>
              </w:rPr>
              <w:fldChar w:fldCharType="end"/>
            </w:r>
            <w:r>
              <w:rPr>
                <w:lang w:val="en-US"/>
              </w:rPr>
              <w:t>.</w:t>
            </w:r>
          </w:p>
          <w:p w:rsidR="004142D3" w:rsidRPr="00B420D0" w:rsidRDefault="004142D3" w:rsidP="004142D3">
            <w:pPr>
              <w:pStyle w:val="ListParagraph"/>
              <w:numPr>
                <w:ilvl w:val="0"/>
                <w:numId w:val="33"/>
              </w:numPr>
              <w:rPr>
                <w:lang w:val="en-US"/>
              </w:rPr>
            </w:pPr>
            <w:r>
              <w:rPr>
                <w:lang w:val="en-US"/>
              </w:rPr>
              <w:t>string: UTF8 string</w:t>
            </w:r>
          </w:p>
          <w:p w:rsidR="004142D3" w:rsidRDefault="004142D3" w:rsidP="004142D3">
            <w:pPr>
              <w:pStyle w:val="ListParagraph"/>
              <w:numPr>
                <w:ilvl w:val="0"/>
                <w:numId w:val="33"/>
              </w:numPr>
              <w:rPr>
                <w:lang w:val="en-US"/>
              </w:rPr>
            </w:pPr>
            <w:r>
              <w:rPr>
                <w:lang w:val="en-US"/>
              </w:rPr>
              <w:t>number</w:t>
            </w:r>
            <w:r w:rsidRPr="001D135A">
              <w:rPr>
                <w:lang w:val="en-US"/>
              </w:rPr>
              <w:t xml:space="preserve">: </w:t>
            </w:r>
            <w:r>
              <w:rPr>
                <w:lang w:val="en-US"/>
              </w:rPr>
              <w:t xml:space="preserve">double precision floating </w:t>
            </w:r>
            <w:proofErr w:type="spellStart"/>
            <w:r>
              <w:rPr>
                <w:lang w:val="en-US"/>
              </w:rPr>
              <w:t>point,e.g</w:t>
            </w:r>
            <w:proofErr w:type="spellEnd"/>
            <w:r>
              <w:rPr>
                <w:lang w:val="en-US"/>
              </w:rPr>
              <w:t>. ”11.423”</w:t>
            </w:r>
          </w:p>
          <w:p w:rsidR="004142D3" w:rsidRDefault="004142D3" w:rsidP="004142D3">
            <w:pPr>
              <w:pStyle w:val="ListParagraph"/>
              <w:numPr>
                <w:ilvl w:val="0"/>
                <w:numId w:val="33"/>
              </w:numPr>
              <w:rPr>
                <w:lang w:val="en-US"/>
              </w:rPr>
            </w:pPr>
            <w:proofErr w:type="spellStart"/>
            <w:proofErr w:type="gramStart"/>
            <w:r>
              <w:rPr>
                <w:lang w:val="en-US"/>
              </w:rPr>
              <w:t>boolean</w:t>
            </w:r>
            <w:proofErr w:type="spellEnd"/>
            <w:proofErr w:type="gramEnd"/>
            <w:r>
              <w:rPr>
                <w:lang w:val="en-US"/>
              </w:rPr>
              <w:t xml:space="preserve">: “true” or “false”. See section </w:t>
            </w:r>
            <w:r w:rsidR="00E73C38">
              <w:rPr>
                <w:lang w:val="en-US"/>
              </w:rPr>
              <w:fldChar w:fldCharType="begin"/>
            </w:r>
            <w:r>
              <w:rPr>
                <w:lang w:val="en-US"/>
              </w:rPr>
              <w:instrText xml:space="preserve"> REF _Ref289668847 \r \h </w:instrText>
            </w:r>
            <w:r w:rsidR="00E73C38">
              <w:rPr>
                <w:lang w:val="en-US"/>
              </w:rPr>
            </w:r>
            <w:r w:rsidR="00E73C38">
              <w:rPr>
                <w:lang w:val="en-US"/>
              </w:rPr>
              <w:fldChar w:fldCharType="separate"/>
            </w:r>
            <w:r w:rsidR="005C7D9D">
              <w:rPr>
                <w:lang w:val="en-US"/>
              </w:rPr>
              <w:t>2.3</w:t>
            </w:r>
            <w:r w:rsidR="00E73C38">
              <w:rPr>
                <w:lang w:val="en-US"/>
              </w:rPr>
              <w:fldChar w:fldCharType="end"/>
            </w:r>
            <w:r>
              <w:rPr>
                <w:lang w:val="en-US"/>
              </w:rPr>
              <w:t>.</w:t>
            </w:r>
          </w:p>
          <w:p w:rsidR="0007545E" w:rsidRDefault="004142D3" w:rsidP="0007545E">
            <w:pPr>
              <w:pStyle w:val="ListParagraph"/>
              <w:numPr>
                <w:ilvl w:val="0"/>
                <w:numId w:val="33"/>
              </w:numPr>
              <w:rPr>
                <w:lang w:val="en-US"/>
              </w:rPr>
            </w:pPr>
            <w:proofErr w:type="gramStart"/>
            <w:r w:rsidRPr="004142D3">
              <w:rPr>
                <w:lang w:val="en-US"/>
              </w:rPr>
              <w:t>timestamp</w:t>
            </w:r>
            <w:proofErr w:type="gramEnd"/>
            <w:r w:rsidRPr="004142D3">
              <w:rPr>
                <w:lang w:val="en-US"/>
              </w:rPr>
              <w:t xml:space="preserve">: when was the value measured? </w:t>
            </w:r>
            <w:r>
              <w:rPr>
                <w:lang w:val="en-US"/>
              </w:rPr>
              <w:t xml:space="preserve">See section </w:t>
            </w:r>
            <w:r w:rsidR="00E73C38">
              <w:rPr>
                <w:lang w:val="en-US"/>
              </w:rPr>
              <w:fldChar w:fldCharType="begin"/>
            </w:r>
            <w:r>
              <w:rPr>
                <w:lang w:val="en-US"/>
              </w:rPr>
              <w:instrText xml:space="preserve"> REF _Ref289668847 \r \h </w:instrText>
            </w:r>
            <w:r w:rsidR="00E73C38">
              <w:rPr>
                <w:lang w:val="en-US"/>
              </w:rPr>
            </w:r>
            <w:r w:rsidR="00E73C38">
              <w:rPr>
                <w:lang w:val="en-US"/>
              </w:rPr>
              <w:fldChar w:fldCharType="separate"/>
            </w:r>
            <w:r w:rsidR="005C7D9D">
              <w:rPr>
                <w:lang w:val="en-US"/>
              </w:rPr>
              <w:t>2.3</w:t>
            </w:r>
            <w:r w:rsidR="00E73C38">
              <w:rPr>
                <w:lang w:val="en-US"/>
              </w:rPr>
              <w:fldChar w:fldCharType="end"/>
            </w:r>
            <w:r>
              <w:rPr>
                <w:lang w:val="en-US"/>
              </w:rPr>
              <w:t>.</w:t>
            </w:r>
          </w:p>
          <w:p w:rsidR="0007545E" w:rsidRPr="0007545E" w:rsidRDefault="0007545E" w:rsidP="0007545E">
            <w:pPr>
              <w:pStyle w:val="ListParagraph"/>
              <w:numPr>
                <w:ilvl w:val="0"/>
                <w:numId w:val="33"/>
              </w:numPr>
              <w:rPr>
                <w:lang w:val="en-US"/>
              </w:rPr>
            </w:pPr>
            <w:proofErr w:type="gramStart"/>
            <w:r>
              <w:rPr>
                <w:lang w:val="en-US"/>
              </w:rPr>
              <w:t>see</w:t>
            </w:r>
            <w:proofErr w:type="gramEnd"/>
            <w:r>
              <w:rPr>
                <w:lang w:val="en-US"/>
              </w:rPr>
              <w:t xml:space="preserve"> </w:t>
            </w:r>
            <w:r w:rsidR="00E73C38">
              <w:rPr>
                <w:lang w:val="en-US"/>
              </w:rPr>
              <w:fldChar w:fldCharType="begin"/>
            </w:r>
            <w:r>
              <w:rPr>
                <w:lang w:val="en-US"/>
              </w:rPr>
              <w:instrText xml:space="preserve"> REF _Ref289669068 \r \h </w:instrText>
            </w:r>
            <w:r w:rsidR="00E73C38">
              <w:rPr>
                <w:lang w:val="en-US"/>
              </w:rPr>
            </w:r>
            <w:r w:rsidR="00E73C38">
              <w:rPr>
                <w:lang w:val="en-US"/>
              </w:rPr>
              <w:fldChar w:fldCharType="separate"/>
            </w:r>
            <w:r w:rsidR="005C7D9D">
              <w:rPr>
                <w:lang w:val="en-US"/>
              </w:rPr>
              <w:t>3.3.1</w:t>
            </w:r>
            <w:r w:rsidR="00E73C38">
              <w:rPr>
                <w:lang w:val="en-US"/>
              </w:rPr>
              <w:fldChar w:fldCharType="end"/>
            </w:r>
            <w:r>
              <w:rPr>
                <w:lang w:val="en-US"/>
              </w:rPr>
              <w:t xml:space="preserve"> for more information.</w:t>
            </w:r>
          </w:p>
        </w:tc>
      </w:tr>
      <w:tr w:rsidR="004142D3" w:rsidRPr="00BE0D51" w:rsidTr="0007545E">
        <w:tc>
          <w:tcPr>
            <w:tcW w:w="1951" w:type="dxa"/>
          </w:tcPr>
          <w:p w:rsidR="004142D3" w:rsidRDefault="004142D3" w:rsidP="0007545E">
            <w:pPr>
              <w:rPr>
                <w:lang w:val="en-US"/>
              </w:rPr>
            </w:pPr>
            <w:r>
              <w:rPr>
                <w:lang w:val="en-US"/>
              </w:rPr>
              <w:t>Example:</w:t>
            </w:r>
          </w:p>
        </w:tc>
        <w:tc>
          <w:tcPr>
            <w:tcW w:w="7827" w:type="dxa"/>
          </w:tcPr>
          <w:p w:rsidR="004142D3" w:rsidRDefault="004142D3" w:rsidP="0007545E">
            <w:pPr>
              <w:rPr>
                <w:lang w:val="en-US"/>
              </w:rPr>
            </w:pPr>
            <w:r>
              <w:rPr>
                <w:lang w:val="en-US"/>
              </w:rPr>
              <w:t>Request:</w:t>
            </w:r>
          </w:p>
          <w:p w:rsidR="004142D3" w:rsidRPr="006C7827" w:rsidRDefault="004142D3" w:rsidP="0007545E">
            <w:pPr>
              <w:rPr>
                <w:rFonts w:ascii="Courier New" w:hAnsi="Courier New" w:cs="Courier New"/>
                <w:lang w:val="en-US"/>
              </w:rPr>
            </w:pPr>
            <w:r w:rsidRPr="006C7827">
              <w:rPr>
                <w:rFonts w:ascii="Courier New" w:hAnsi="Courier New" w:cs="Courier New"/>
                <w:lang w:val="en-US"/>
              </w:rPr>
              <w:t>POST /rest/client/</w:t>
            </w:r>
            <w:proofErr w:type="spellStart"/>
            <w:r>
              <w:rPr>
                <w:rFonts w:ascii="Courier New" w:hAnsi="Courier New" w:cs="Courier New"/>
                <w:lang w:val="en-US"/>
              </w:rPr>
              <w:t>bmrequest</w:t>
            </w:r>
            <w:proofErr w:type="spellEnd"/>
            <w:r>
              <w:rPr>
                <w:rFonts w:ascii="Courier New" w:hAnsi="Courier New" w:cs="Courier New"/>
                <w:lang w:val="en-US"/>
              </w:rPr>
              <w:t>/bm1</w:t>
            </w:r>
            <w:r w:rsidRPr="006C7827">
              <w:rPr>
                <w:rFonts w:ascii="Courier New" w:hAnsi="Courier New" w:cs="Courier New"/>
                <w:lang w:val="en-US"/>
              </w:rPr>
              <w:t xml:space="preserve"> HTTP/1.0</w:t>
            </w:r>
          </w:p>
          <w:p w:rsidR="004142D3" w:rsidRPr="006C7827" w:rsidRDefault="004142D3" w:rsidP="0007545E">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4142D3" w:rsidRPr="006C7827" w:rsidRDefault="004142D3" w:rsidP="0007545E">
            <w:pPr>
              <w:rPr>
                <w:rFonts w:ascii="Courier New" w:hAnsi="Courier New" w:cs="Courier New"/>
                <w:lang w:val="en-US"/>
              </w:rPr>
            </w:pPr>
            <w:r w:rsidRPr="006C7827">
              <w:rPr>
                <w:rFonts w:ascii="Courier New" w:hAnsi="Courier New" w:cs="Courier New"/>
                <w:lang w:val="en-US"/>
              </w:rPr>
              <w:t>Content-Length: &lt;</w:t>
            </w:r>
            <w:r>
              <w:rPr>
                <w:rFonts w:ascii="Courier New" w:hAnsi="Courier New" w:cs="Courier New"/>
                <w:lang w:val="en-US"/>
              </w:rPr>
              <w:t>.</w:t>
            </w:r>
            <w:r w:rsidRPr="006C7827">
              <w:rPr>
                <w:rFonts w:ascii="Courier New" w:hAnsi="Courier New" w:cs="Courier New"/>
                <w:lang w:val="en-US"/>
              </w:rPr>
              <w:t>..&gt;</w:t>
            </w:r>
          </w:p>
          <w:p w:rsidR="004142D3" w:rsidRPr="006C7827" w:rsidRDefault="004142D3" w:rsidP="0007545E">
            <w:pPr>
              <w:rPr>
                <w:rFonts w:ascii="Courier New" w:hAnsi="Courier New" w:cs="Courier New"/>
                <w:lang w:val="en-US"/>
              </w:rPr>
            </w:pPr>
          </w:p>
          <w:p w:rsidR="004142D3" w:rsidRDefault="004142D3" w:rsidP="0007545E">
            <w:pPr>
              <w:rPr>
                <w:rFonts w:ascii="Courier New" w:hAnsi="Courier New" w:cs="Courier New"/>
                <w:lang w:val="en-US"/>
              </w:rPr>
            </w:pP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r>
              <w:rPr>
                <w:rFonts w:ascii="Courier New" w:hAnsi="Courier New" w:cs="Courier New"/>
                <w:lang w:val="en-US"/>
              </w:rPr>
              <w:t>xxx</w:t>
            </w: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p>
          <w:p w:rsidR="004142D3" w:rsidRDefault="004142D3" w:rsidP="0007545E">
            <w:pPr>
              <w:rPr>
                <w:rFonts w:ascii="Courier New" w:hAnsi="Courier New" w:cs="Courier New"/>
                <w:lang w:val="en-US"/>
              </w:rPr>
            </w:pPr>
            <w:r>
              <w:rPr>
                <w:rFonts w:ascii="Courier New" w:hAnsi="Courier New" w:cs="Courier New"/>
                <w:lang w:val="en-US"/>
              </w:rPr>
              <w:t>&lt;</w:t>
            </w:r>
            <w:proofErr w:type="spellStart"/>
            <w:r>
              <w:rPr>
                <w:rFonts w:ascii="Courier New" w:hAnsi="Courier New" w:cs="Courier New"/>
                <w:lang w:val="en-US"/>
              </w:rPr>
              <w:t>bms</w:t>
            </w:r>
            <w:proofErr w:type="spellEnd"/>
            <w:r>
              <w:rPr>
                <w:rFonts w:ascii="Courier New" w:hAnsi="Courier New" w:cs="Courier New"/>
                <w:lang w:val="en-US"/>
              </w:rPr>
              <w:t>&gt;</w:t>
            </w:r>
          </w:p>
          <w:p w:rsidR="004142D3" w:rsidRDefault="004142D3" w:rsidP="0007545E">
            <w:pPr>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bmid</w:t>
            </w:r>
            <w:proofErr w:type="spellEnd"/>
            <w:r>
              <w:rPr>
                <w:rFonts w:ascii="Courier New" w:hAnsi="Courier New" w:cs="Courier New"/>
                <w:lang w:val="en-US"/>
              </w:rPr>
              <w:t>&gt;1&lt;/</w:t>
            </w:r>
            <w:proofErr w:type="spellStart"/>
            <w:r>
              <w:rPr>
                <w:rFonts w:ascii="Courier New" w:hAnsi="Courier New" w:cs="Courier New"/>
                <w:lang w:val="en-US"/>
              </w:rPr>
              <w:t>bmid</w:t>
            </w:r>
            <w:proofErr w:type="spellEnd"/>
            <w:r>
              <w:rPr>
                <w:rFonts w:ascii="Courier New" w:hAnsi="Courier New" w:cs="Courier New"/>
                <w:lang w:val="en-US"/>
              </w:rPr>
              <w:t>&gt;</w:t>
            </w:r>
          </w:p>
          <w:p w:rsidR="004142D3" w:rsidRDefault="004142D3" w:rsidP="0007545E">
            <w:pPr>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bmid</w:t>
            </w:r>
            <w:proofErr w:type="spellEnd"/>
            <w:r>
              <w:rPr>
                <w:rFonts w:ascii="Courier New" w:hAnsi="Courier New" w:cs="Courier New"/>
                <w:lang w:val="en-US"/>
              </w:rPr>
              <w:t>&gt;2&lt;/</w:t>
            </w:r>
            <w:proofErr w:type="spellStart"/>
            <w:r>
              <w:rPr>
                <w:rFonts w:ascii="Courier New" w:hAnsi="Courier New" w:cs="Courier New"/>
                <w:lang w:val="en-US"/>
              </w:rPr>
              <w:t>bmid</w:t>
            </w:r>
            <w:proofErr w:type="spellEnd"/>
            <w:r>
              <w:rPr>
                <w:rFonts w:ascii="Courier New" w:hAnsi="Courier New" w:cs="Courier New"/>
                <w:lang w:val="en-US"/>
              </w:rPr>
              <w:t>&gt;</w:t>
            </w:r>
          </w:p>
          <w:p w:rsidR="004142D3" w:rsidRDefault="004142D3" w:rsidP="0007545E">
            <w:pPr>
              <w:rPr>
                <w:rFonts w:ascii="Courier New" w:hAnsi="Courier New" w:cs="Courier New"/>
                <w:lang w:val="en-US"/>
              </w:rPr>
            </w:pPr>
            <w:r>
              <w:rPr>
                <w:rFonts w:ascii="Courier New" w:hAnsi="Courier New" w:cs="Courier New"/>
                <w:lang w:val="en-US"/>
              </w:rPr>
              <w:t>&lt;/</w:t>
            </w:r>
            <w:proofErr w:type="spellStart"/>
            <w:r>
              <w:rPr>
                <w:rFonts w:ascii="Courier New" w:hAnsi="Courier New" w:cs="Courier New"/>
                <w:lang w:val="en-US"/>
              </w:rPr>
              <w:t>bms</w:t>
            </w:r>
            <w:proofErr w:type="spellEnd"/>
            <w:r>
              <w:rPr>
                <w:rFonts w:ascii="Courier New" w:hAnsi="Courier New" w:cs="Courier New"/>
                <w:lang w:val="en-US"/>
              </w:rPr>
              <w:t>&gt;</w:t>
            </w:r>
          </w:p>
          <w:p w:rsidR="004142D3" w:rsidRDefault="004142D3" w:rsidP="0007545E">
            <w:pPr>
              <w:rPr>
                <w:rFonts w:ascii="Courier New" w:hAnsi="Courier New" w:cs="Courier New"/>
                <w:lang w:val="en-US"/>
              </w:rPr>
            </w:pPr>
            <w:r>
              <w:rPr>
                <w:rFonts w:ascii="Courier New" w:hAnsi="Courier New" w:cs="Courier New"/>
                <w:lang w:val="en-US"/>
              </w:rPr>
              <w:lastRenderedPageBreak/>
              <w:t>&lt;</w:t>
            </w:r>
            <w:proofErr w:type="spellStart"/>
            <w:r>
              <w:rPr>
                <w:rFonts w:ascii="Courier New" w:hAnsi="Courier New" w:cs="Courier New"/>
                <w:lang w:val="en-US"/>
              </w:rPr>
              <w:t>starttime</w:t>
            </w:r>
            <w:proofErr w:type="spellEnd"/>
            <w:r>
              <w:rPr>
                <w:rFonts w:ascii="Courier New" w:hAnsi="Courier New" w:cs="Courier New"/>
                <w:lang w:val="en-US"/>
              </w:rPr>
              <w:t>&gt;52534554&lt;/</w:t>
            </w:r>
            <w:proofErr w:type="spellStart"/>
            <w:r>
              <w:rPr>
                <w:rFonts w:ascii="Courier New" w:hAnsi="Courier New" w:cs="Courier New"/>
                <w:lang w:val="en-US"/>
              </w:rPr>
              <w:t>starttime</w:t>
            </w:r>
            <w:proofErr w:type="spellEnd"/>
            <w:r>
              <w:rPr>
                <w:rFonts w:ascii="Courier New" w:hAnsi="Courier New" w:cs="Courier New"/>
                <w:lang w:val="en-US"/>
              </w:rPr>
              <w:t>&gt;</w:t>
            </w:r>
          </w:p>
          <w:p w:rsidR="004142D3" w:rsidRDefault="004142D3" w:rsidP="0007545E">
            <w:pPr>
              <w:rPr>
                <w:rFonts w:ascii="Courier New" w:hAnsi="Courier New" w:cs="Courier New"/>
                <w:lang w:val="en-US"/>
              </w:rPr>
            </w:pPr>
            <w:r>
              <w:rPr>
                <w:rFonts w:ascii="Courier New" w:hAnsi="Courier New" w:cs="Courier New"/>
                <w:lang w:val="en-US"/>
              </w:rPr>
              <w:t>&lt;</w:t>
            </w:r>
            <w:proofErr w:type="spellStart"/>
            <w:r>
              <w:rPr>
                <w:rFonts w:ascii="Courier New" w:hAnsi="Courier New" w:cs="Courier New"/>
                <w:lang w:val="en-US"/>
              </w:rPr>
              <w:t>endtime</w:t>
            </w:r>
            <w:proofErr w:type="spellEnd"/>
            <w:r>
              <w:rPr>
                <w:rFonts w:ascii="Courier New" w:hAnsi="Courier New" w:cs="Courier New"/>
                <w:lang w:val="en-US"/>
              </w:rPr>
              <w:t>&gt;54663364&lt;/</w:t>
            </w:r>
            <w:proofErr w:type="spellStart"/>
            <w:r>
              <w:rPr>
                <w:rFonts w:ascii="Courier New" w:hAnsi="Courier New" w:cs="Courier New"/>
                <w:lang w:val="en-US"/>
              </w:rPr>
              <w:t>endtime</w:t>
            </w:r>
            <w:proofErr w:type="spellEnd"/>
            <w:r>
              <w:rPr>
                <w:rFonts w:ascii="Courier New" w:hAnsi="Courier New" w:cs="Courier New"/>
                <w:lang w:val="en-US"/>
              </w:rPr>
              <w:t>&gt;</w:t>
            </w:r>
          </w:p>
          <w:p w:rsidR="004142D3" w:rsidRDefault="004142D3" w:rsidP="0007545E">
            <w:pPr>
              <w:rPr>
                <w:lang w:val="en-US"/>
              </w:rPr>
            </w:pPr>
          </w:p>
          <w:p w:rsidR="004142D3" w:rsidRDefault="004142D3" w:rsidP="0007545E">
            <w:pPr>
              <w:rPr>
                <w:lang w:val="en-US"/>
              </w:rPr>
            </w:pPr>
            <w:r>
              <w:rPr>
                <w:lang w:val="en-US"/>
              </w:rPr>
              <w:t>OK response:</w:t>
            </w:r>
          </w:p>
          <w:p w:rsidR="004142D3" w:rsidRPr="00D92D07" w:rsidRDefault="004142D3" w:rsidP="00075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4142D3" w:rsidRPr="00D92D07" w:rsidRDefault="004142D3" w:rsidP="00075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4142D3" w:rsidRPr="00D92D07" w:rsidRDefault="004142D3" w:rsidP="00075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4142D3" w:rsidRPr="006C7827" w:rsidRDefault="004142D3" w:rsidP="0007545E">
            <w:pPr>
              <w:rPr>
                <w:rFonts w:ascii="Courier New" w:hAnsi="Courier New" w:cs="Courier New"/>
                <w:lang w:val="en-US"/>
              </w:rPr>
            </w:pPr>
            <w:r w:rsidRPr="00D92D07">
              <w:rPr>
                <w:rFonts w:ascii="Courier New" w:eastAsia="Times New Roman" w:hAnsi="Courier New" w:cs="Courier New"/>
                <w:color w:val="000000"/>
                <w:sz w:val="20"/>
                <w:szCs w:val="20"/>
                <w:lang w:val="en-US" w:eastAsia="fi-FI"/>
              </w:rPr>
              <w:t xml:space="preserve">Content-Length: </w:t>
            </w:r>
            <w:r w:rsidRPr="006C7827">
              <w:rPr>
                <w:rFonts w:ascii="Courier New" w:hAnsi="Courier New" w:cs="Courier New"/>
                <w:lang w:val="en-US"/>
              </w:rPr>
              <w:t>&lt;</w:t>
            </w:r>
            <w:r>
              <w:rPr>
                <w:rFonts w:ascii="Courier New" w:hAnsi="Courier New" w:cs="Courier New"/>
                <w:lang w:val="en-US"/>
              </w:rPr>
              <w:t>.</w:t>
            </w:r>
            <w:r w:rsidRPr="006C7827">
              <w:rPr>
                <w:rFonts w:ascii="Courier New" w:hAnsi="Courier New" w:cs="Courier New"/>
                <w:lang w:val="en-US"/>
              </w:rPr>
              <w:t>..&gt;</w:t>
            </w:r>
          </w:p>
          <w:p w:rsidR="004142D3" w:rsidRDefault="004142D3" w:rsidP="0007545E">
            <w:pPr>
              <w:rPr>
                <w:rFonts w:ascii="Courier New" w:eastAsia="Times New Roman" w:hAnsi="Courier New" w:cs="Courier New"/>
                <w:color w:val="000000"/>
                <w:sz w:val="20"/>
                <w:szCs w:val="20"/>
                <w:lang w:val="en-US" w:eastAsia="fi-FI"/>
              </w:rPr>
            </w:pPr>
          </w:p>
          <w:p w:rsidR="0007545E" w:rsidRDefault="0007545E" w:rsidP="0007545E">
            <w:pPr>
              <w:rPr>
                <w:rFonts w:ascii="Courier New" w:hAnsi="Courier New" w:cs="Courier New"/>
                <w:lang w:val="en-US"/>
              </w:rPr>
            </w:pPr>
            <w:r>
              <w:rPr>
                <w:rFonts w:ascii="Courier New" w:hAnsi="Courier New" w:cs="Courier New"/>
                <w:lang w:val="en-US"/>
              </w:rPr>
              <w:t>&lt;values&gt;</w:t>
            </w:r>
          </w:p>
          <w:p w:rsidR="0007545E" w:rsidRDefault="0007545E" w:rsidP="0007545E">
            <w:pPr>
              <w:rPr>
                <w:rFonts w:ascii="Courier New" w:hAnsi="Courier New" w:cs="Courier New"/>
                <w:lang w:val="en-US"/>
              </w:rPr>
            </w:pPr>
            <w:r>
              <w:rPr>
                <w:rFonts w:ascii="Courier New" w:hAnsi="Courier New" w:cs="Courier New"/>
                <w:lang w:val="en-US"/>
              </w:rPr>
              <w:t xml:space="preserve">  &lt;</w:t>
            </w:r>
            <w:del w:id="32" w:author="Petri Heinonen" w:date="2011-05-12T13:07:00Z">
              <w:r w:rsidDel="00D72D5B">
                <w:rPr>
                  <w:rFonts w:ascii="Courier New" w:hAnsi="Courier New" w:cs="Courier New"/>
                  <w:lang w:val="en-US"/>
                </w:rPr>
                <w:delText>value</w:delText>
              </w:r>
            </w:del>
            <w:ins w:id="33" w:author="Petri Heinonen" w:date="2011-05-12T13:07:00Z">
              <w:r w:rsidR="00D72D5B">
                <w:rPr>
                  <w:rFonts w:ascii="Courier New" w:hAnsi="Courier New" w:cs="Courier New"/>
                  <w:lang w:val="en-US"/>
                </w:rPr>
                <w:t>measurement</w:t>
              </w:r>
            </w:ins>
            <w:r>
              <w:rPr>
                <w:rFonts w:ascii="Courier New" w:hAnsi="Courier New" w:cs="Courier New"/>
                <w:lang w:val="en-US"/>
              </w:rPr>
              <w:t>&gt;</w:t>
            </w:r>
          </w:p>
          <w:p w:rsidR="0007545E" w:rsidRDefault="0007545E" w:rsidP="0007545E">
            <w:pPr>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bmid</w:t>
            </w:r>
            <w:proofErr w:type="spellEnd"/>
            <w:r>
              <w:rPr>
                <w:rFonts w:ascii="Courier New" w:hAnsi="Courier New" w:cs="Courier New"/>
                <w:lang w:val="en-US"/>
              </w:rPr>
              <w:t>&gt;1&lt;/</w:t>
            </w:r>
            <w:proofErr w:type="spellStart"/>
            <w:r>
              <w:rPr>
                <w:rFonts w:ascii="Courier New" w:hAnsi="Courier New" w:cs="Courier New"/>
                <w:lang w:val="en-US"/>
              </w:rPr>
              <w:t>bmid</w:t>
            </w:r>
            <w:proofErr w:type="spellEnd"/>
            <w:r>
              <w:rPr>
                <w:rFonts w:ascii="Courier New" w:hAnsi="Courier New" w:cs="Courier New"/>
                <w:lang w:val="en-US"/>
              </w:rPr>
              <w:t>&gt;</w:t>
            </w:r>
          </w:p>
          <w:p w:rsidR="0007545E" w:rsidRDefault="0007545E" w:rsidP="0007545E">
            <w:pPr>
              <w:rPr>
                <w:rFonts w:ascii="Courier New" w:hAnsi="Courier New" w:cs="Courier New"/>
                <w:lang w:val="en-US"/>
              </w:rPr>
            </w:pPr>
            <w:r>
              <w:rPr>
                <w:rFonts w:ascii="Courier New" w:hAnsi="Courier New" w:cs="Courier New"/>
                <w:lang w:val="en-US"/>
              </w:rPr>
              <w:t xml:space="preserve">    &lt;</w:t>
            </w:r>
            <w:r w:rsidR="00D7739A">
              <w:rPr>
                <w:rFonts w:ascii="Courier New" w:hAnsi="Courier New" w:cs="Courier New"/>
                <w:lang w:val="en-US"/>
              </w:rPr>
              <w:t>value</w:t>
            </w:r>
            <w:r>
              <w:rPr>
                <w:rFonts w:ascii="Courier New" w:hAnsi="Courier New" w:cs="Courier New"/>
                <w:lang w:val="en-US"/>
              </w:rPr>
              <w:t>&gt;</w:t>
            </w:r>
            <w:r w:rsidR="00D7739A">
              <w:rPr>
                <w:rFonts w:ascii="Courier New" w:hAnsi="Courier New" w:cs="Courier New"/>
                <w:lang w:val="en-US"/>
              </w:rPr>
              <w:t>hello</w:t>
            </w:r>
            <w:r>
              <w:rPr>
                <w:rFonts w:ascii="Courier New" w:hAnsi="Courier New" w:cs="Courier New"/>
                <w:lang w:val="en-US"/>
              </w:rPr>
              <w:t>&lt;/</w:t>
            </w:r>
            <w:r w:rsidR="00D7739A">
              <w:rPr>
                <w:rFonts w:ascii="Courier New" w:hAnsi="Courier New" w:cs="Courier New"/>
                <w:lang w:val="en-US"/>
              </w:rPr>
              <w:t>value</w:t>
            </w:r>
            <w:r>
              <w:rPr>
                <w:rFonts w:ascii="Courier New" w:hAnsi="Courier New" w:cs="Courier New"/>
                <w:lang w:val="en-US"/>
              </w:rPr>
              <w:t>&gt;</w:t>
            </w:r>
          </w:p>
          <w:p w:rsidR="0007545E" w:rsidRPr="00F97795" w:rsidRDefault="0007545E" w:rsidP="0007545E">
            <w:pPr>
              <w:rPr>
                <w:rFonts w:ascii="Courier New" w:hAnsi="Courier New" w:cs="Courier New"/>
                <w:lang w:val="en-US"/>
              </w:rPr>
            </w:pPr>
            <w:r>
              <w:rPr>
                <w:rFonts w:ascii="Courier New" w:hAnsi="Courier New" w:cs="Courier New"/>
                <w:lang w:val="en-US"/>
              </w:rPr>
              <w:t xml:space="preserve">    </w:t>
            </w:r>
            <w:r w:rsidRPr="00F97795">
              <w:rPr>
                <w:rFonts w:ascii="Courier New" w:hAnsi="Courier New" w:cs="Courier New"/>
                <w:lang w:val="en-US"/>
              </w:rPr>
              <w:t>&lt;timestamp&gt;1342430&lt;/timestamp&gt;</w:t>
            </w:r>
          </w:p>
          <w:p w:rsidR="0007545E" w:rsidRDefault="0007545E" w:rsidP="0007545E">
            <w:pPr>
              <w:rPr>
                <w:rFonts w:ascii="Courier New" w:hAnsi="Courier New" w:cs="Courier New"/>
                <w:lang w:val="en-US"/>
              </w:rPr>
            </w:pPr>
            <w:r>
              <w:rPr>
                <w:rFonts w:ascii="Courier New" w:hAnsi="Courier New" w:cs="Courier New"/>
                <w:lang w:val="en-US"/>
              </w:rPr>
              <w:t xml:space="preserve">  &lt;/</w:t>
            </w:r>
            <w:del w:id="34" w:author="Petri Heinonen" w:date="2011-05-12T13:07:00Z">
              <w:r w:rsidDel="00D72D5B">
                <w:rPr>
                  <w:rFonts w:ascii="Courier New" w:hAnsi="Courier New" w:cs="Courier New"/>
                  <w:lang w:val="en-US"/>
                </w:rPr>
                <w:delText>value</w:delText>
              </w:r>
            </w:del>
            <w:ins w:id="35" w:author="Petri Heinonen" w:date="2011-05-12T13:07:00Z">
              <w:r w:rsidR="00D72D5B">
                <w:rPr>
                  <w:rFonts w:ascii="Courier New" w:hAnsi="Courier New" w:cs="Courier New"/>
                  <w:lang w:val="en-US"/>
                </w:rPr>
                <w:t>measurement</w:t>
              </w:r>
            </w:ins>
            <w:r>
              <w:rPr>
                <w:rFonts w:ascii="Courier New" w:hAnsi="Courier New" w:cs="Courier New"/>
                <w:lang w:val="en-US"/>
              </w:rPr>
              <w:t>&gt;</w:t>
            </w:r>
          </w:p>
          <w:p w:rsidR="0007545E" w:rsidRDefault="0007545E" w:rsidP="0007545E">
            <w:pPr>
              <w:rPr>
                <w:rFonts w:ascii="Courier New" w:hAnsi="Courier New" w:cs="Courier New"/>
                <w:lang w:val="en-US"/>
              </w:rPr>
            </w:pPr>
            <w:r>
              <w:rPr>
                <w:rFonts w:ascii="Courier New" w:hAnsi="Courier New" w:cs="Courier New"/>
                <w:lang w:val="en-US"/>
              </w:rPr>
              <w:t xml:space="preserve">  &lt;</w:t>
            </w:r>
            <w:del w:id="36" w:author="Petri Heinonen" w:date="2011-05-12T13:07:00Z">
              <w:r w:rsidDel="00D72D5B">
                <w:rPr>
                  <w:rFonts w:ascii="Courier New" w:hAnsi="Courier New" w:cs="Courier New"/>
                  <w:lang w:val="en-US"/>
                </w:rPr>
                <w:delText>value</w:delText>
              </w:r>
            </w:del>
            <w:ins w:id="37" w:author="Petri Heinonen" w:date="2011-05-12T13:07:00Z">
              <w:r w:rsidR="00D72D5B">
                <w:rPr>
                  <w:rFonts w:ascii="Courier New" w:hAnsi="Courier New" w:cs="Courier New"/>
                  <w:lang w:val="en-US"/>
                </w:rPr>
                <w:t>measurement</w:t>
              </w:r>
            </w:ins>
            <w:r>
              <w:rPr>
                <w:rFonts w:ascii="Courier New" w:hAnsi="Courier New" w:cs="Courier New"/>
                <w:lang w:val="en-US"/>
              </w:rPr>
              <w:t>&gt;</w:t>
            </w:r>
          </w:p>
          <w:p w:rsidR="0007545E" w:rsidRDefault="0007545E" w:rsidP="0007545E">
            <w:pPr>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bmid</w:t>
            </w:r>
            <w:proofErr w:type="spellEnd"/>
            <w:r>
              <w:rPr>
                <w:rFonts w:ascii="Courier New" w:hAnsi="Courier New" w:cs="Courier New"/>
                <w:lang w:val="en-US"/>
              </w:rPr>
              <w:t>&gt;2&lt;/</w:t>
            </w:r>
            <w:proofErr w:type="spellStart"/>
            <w:r>
              <w:rPr>
                <w:rFonts w:ascii="Courier New" w:hAnsi="Courier New" w:cs="Courier New"/>
                <w:lang w:val="en-US"/>
              </w:rPr>
              <w:t>bmid</w:t>
            </w:r>
            <w:proofErr w:type="spellEnd"/>
            <w:r>
              <w:rPr>
                <w:rFonts w:ascii="Courier New" w:hAnsi="Courier New" w:cs="Courier New"/>
                <w:lang w:val="en-US"/>
              </w:rPr>
              <w:t>&gt;</w:t>
            </w:r>
          </w:p>
          <w:p w:rsidR="0007545E" w:rsidRDefault="0007545E" w:rsidP="0007545E">
            <w:pPr>
              <w:rPr>
                <w:rFonts w:ascii="Courier New" w:hAnsi="Courier New" w:cs="Courier New"/>
                <w:lang w:val="en-US"/>
              </w:rPr>
            </w:pPr>
            <w:r>
              <w:rPr>
                <w:rFonts w:ascii="Courier New" w:hAnsi="Courier New" w:cs="Courier New"/>
                <w:lang w:val="en-US"/>
              </w:rPr>
              <w:t xml:space="preserve">    &lt;</w:t>
            </w:r>
            <w:r w:rsidR="00D7739A">
              <w:rPr>
                <w:rFonts w:ascii="Courier New" w:hAnsi="Courier New" w:cs="Courier New"/>
                <w:lang w:val="en-US"/>
              </w:rPr>
              <w:t>value</w:t>
            </w:r>
            <w:r>
              <w:rPr>
                <w:rFonts w:ascii="Courier New" w:hAnsi="Courier New" w:cs="Courier New"/>
                <w:lang w:val="en-US"/>
              </w:rPr>
              <w:t>&gt;</w:t>
            </w:r>
            <w:r w:rsidR="00D7739A">
              <w:rPr>
                <w:rFonts w:ascii="Courier New" w:hAnsi="Courier New" w:cs="Courier New"/>
                <w:lang w:val="en-US"/>
              </w:rPr>
              <w:t>world</w:t>
            </w:r>
            <w:r>
              <w:rPr>
                <w:rFonts w:ascii="Courier New" w:hAnsi="Courier New" w:cs="Courier New"/>
                <w:lang w:val="en-US"/>
              </w:rPr>
              <w:t>&lt;/</w:t>
            </w:r>
            <w:r w:rsidR="00D7739A">
              <w:rPr>
                <w:rFonts w:ascii="Courier New" w:hAnsi="Courier New" w:cs="Courier New"/>
                <w:lang w:val="en-US"/>
              </w:rPr>
              <w:t>value</w:t>
            </w:r>
            <w:r>
              <w:rPr>
                <w:rFonts w:ascii="Courier New" w:hAnsi="Courier New" w:cs="Courier New"/>
                <w:lang w:val="en-US"/>
              </w:rPr>
              <w:t>&gt;</w:t>
            </w:r>
          </w:p>
          <w:p w:rsidR="0007545E" w:rsidRPr="00F97795" w:rsidRDefault="0007545E" w:rsidP="0007545E">
            <w:pPr>
              <w:rPr>
                <w:rFonts w:ascii="Courier New" w:hAnsi="Courier New" w:cs="Courier New"/>
                <w:lang w:val="en-US"/>
              </w:rPr>
            </w:pPr>
            <w:r>
              <w:rPr>
                <w:rFonts w:ascii="Courier New" w:hAnsi="Courier New" w:cs="Courier New"/>
                <w:lang w:val="en-US"/>
              </w:rPr>
              <w:t xml:space="preserve">    </w:t>
            </w:r>
            <w:r w:rsidRPr="00F97795">
              <w:rPr>
                <w:rFonts w:ascii="Courier New" w:hAnsi="Courier New" w:cs="Courier New"/>
                <w:lang w:val="en-US"/>
              </w:rPr>
              <w:t>&lt;timestamp&gt;1342430&lt;/timestamp&gt;</w:t>
            </w:r>
          </w:p>
          <w:p w:rsidR="0007545E" w:rsidRDefault="0007545E" w:rsidP="0007545E">
            <w:pPr>
              <w:rPr>
                <w:rFonts w:ascii="Courier New" w:hAnsi="Courier New" w:cs="Courier New"/>
                <w:lang w:val="en-US"/>
              </w:rPr>
            </w:pPr>
            <w:r>
              <w:rPr>
                <w:rFonts w:ascii="Courier New" w:hAnsi="Courier New" w:cs="Courier New"/>
                <w:lang w:val="en-US"/>
              </w:rPr>
              <w:t xml:space="preserve">  &lt;/</w:t>
            </w:r>
            <w:del w:id="38" w:author="Petri Heinonen" w:date="2011-05-12T13:07:00Z">
              <w:r w:rsidDel="00D72D5B">
                <w:rPr>
                  <w:rFonts w:ascii="Courier New" w:hAnsi="Courier New" w:cs="Courier New"/>
                  <w:lang w:val="en-US"/>
                </w:rPr>
                <w:delText>value</w:delText>
              </w:r>
            </w:del>
            <w:ins w:id="39" w:author="Petri Heinonen" w:date="2011-05-12T13:07:00Z">
              <w:r w:rsidR="00D72D5B">
                <w:rPr>
                  <w:rFonts w:ascii="Courier New" w:hAnsi="Courier New" w:cs="Courier New"/>
                  <w:lang w:val="en-US"/>
                </w:rPr>
                <w:t>measurement</w:t>
              </w:r>
            </w:ins>
            <w:r>
              <w:rPr>
                <w:rFonts w:ascii="Courier New" w:hAnsi="Courier New" w:cs="Courier New"/>
                <w:lang w:val="en-US"/>
              </w:rPr>
              <w:t>&gt;</w:t>
            </w:r>
          </w:p>
          <w:p w:rsidR="0007545E" w:rsidRPr="006C7827" w:rsidRDefault="0007545E" w:rsidP="0007545E">
            <w:pPr>
              <w:rPr>
                <w:rFonts w:ascii="Courier New" w:hAnsi="Courier New" w:cs="Courier New"/>
                <w:lang w:val="en-US"/>
              </w:rPr>
            </w:pPr>
            <w:r>
              <w:rPr>
                <w:rFonts w:ascii="Courier New" w:hAnsi="Courier New" w:cs="Courier New"/>
                <w:lang w:val="en-US"/>
              </w:rPr>
              <w:t>&lt;/values&gt;</w:t>
            </w:r>
          </w:p>
          <w:p w:rsidR="0007545E" w:rsidRPr="00A64F82" w:rsidRDefault="0007545E" w:rsidP="0007545E">
            <w:pPr>
              <w:rPr>
                <w:rFonts w:ascii="Courier New" w:eastAsia="Times New Roman" w:hAnsi="Courier New" w:cs="Courier New"/>
                <w:color w:val="000000"/>
                <w:sz w:val="20"/>
                <w:szCs w:val="20"/>
                <w:lang w:val="en-US" w:eastAsia="fi-FI"/>
              </w:rPr>
            </w:pPr>
          </w:p>
          <w:p w:rsidR="004142D3" w:rsidRDefault="004142D3" w:rsidP="0007545E">
            <w:pPr>
              <w:rPr>
                <w:lang w:val="en-US"/>
              </w:rPr>
            </w:pPr>
            <w:r>
              <w:rPr>
                <w:lang w:val="en-US"/>
              </w:rPr>
              <w:t>Error response:</w:t>
            </w:r>
          </w:p>
          <w:p w:rsidR="004142D3" w:rsidRDefault="004142D3" w:rsidP="0007545E">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AC2D3F" w:rsidRDefault="00AC2D3F">
      <w:pPr>
        <w:rPr>
          <w:lang w:val="en-US"/>
        </w:rPr>
      </w:pPr>
    </w:p>
    <w:p w:rsidR="00A04BBA" w:rsidRPr="00FC1921" w:rsidRDefault="00A04BBA" w:rsidP="004C0173">
      <w:pPr>
        <w:pStyle w:val="Heading3"/>
        <w:rPr>
          <w:lang w:val="en-US"/>
        </w:rPr>
      </w:pPr>
      <w:r w:rsidRPr="00FC1921">
        <w:rPr>
          <w:lang w:val="en-US"/>
        </w:rPr>
        <w:t>Subscribing to a base measure (continuously)</w:t>
      </w:r>
    </w:p>
    <w:p w:rsidR="00A04BBA" w:rsidRDefault="00A04BBA">
      <w:pPr>
        <w:rPr>
          <w:lang w:val="en-US"/>
        </w:rPr>
      </w:pPr>
      <w:r>
        <w:rPr>
          <w:lang w:val="en-US"/>
        </w:rPr>
        <w:t>The client can subscribe to a base measure, in which case the MFW will keep providing the value of the base measure over time.</w:t>
      </w:r>
    </w:p>
    <w:p w:rsidR="00050A46" w:rsidRPr="00050A46" w:rsidRDefault="00050A46" w:rsidP="00050A46">
      <w:pPr>
        <w:pStyle w:val="Caption"/>
        <w:jc w:val="center"/>
        <w:rPr>
          <w:lang w:val="en-US"/>
        </w:rPr>
      </w:pPr>
      <w:proofErr w:type="gramStart"/>
      <w:r w:rsidRPr="00050A46">
        <w:rPr>
          <w:lang w:val="en-US"/>
        </w:rPr>
        <w:t xml:space="preserve">Table </w:t>
      </w:r>
      <w:r w:rsidR="00E73C38">
        <w:fldChar w:fldCharType="begin"/>
      </w:r>
      <w:r w:rsidRPr="00050A46">
        <w:rPr>
          <w:lang w:val="en-US"/>
        </w:rPr>
        <w:instrText xml:space="preserve"> SEQ Table \* ARABIC </w:instrText>
      </w:r>
      <w:r w:rsidR="00E73C38">
        <w:fldChar w:fldCharType="separate"/>
      </w:r>
      <w:r w:rsidR="005C7D9D">
        <w:rPr>
          <w:noProof/>
          <w:lang w:val="en-US"/>
        </w:rPr>
        <w:t>5</w:t>
      </w:r>
      <w:r w:rsidR="00E73C38">
        <w:fldChar w:fldCharType="end"/>
      </w:r>
      <w:r w:rsidRPr="00050A46">
        <w:rPr>
          <w:lang w:val="en-US"/>
        </w:rPr>
        <w:t>.</w:t>
      </w:r>
      <w:proofErr w:type="gramEnd"/>
      <w:r w:rsidRPr="00050A46">
        <w:rPr>
          <w:lang w:val="en-US"/>
        </w:rPr>
        <w:t xml:space="preserve"> </w:t>
      </w:r>
      <w:proofErr w:type="gramStart"/>
      <w:r w:rsidRPr="00050A46">
        <w:rPr>
          <w:lang w:val="en-US"/>
        </w:rPr>
        <w:t>Base measure subscription format and example.</w:t>
      </w:r>
      <w:proofErr w:type="gramEnd"/>
    </w:p>
    <w:tbl>
      <w:tblPr>
        <w:tblStyle w:val="TableGrid"/>
        <w:tblW w:w="0" w:type="auto"/>
        <w:tblLook w:val="04A0"/>
      </w:tblPr>
      <w:tblGrid>
        <w:gridCol w:w="1951"/>
        <w:gridCol w:w="7827"/>
      </w:tblGrid>
      <w:tr w:rsidR="00050A46" w:rsidTr="00050A46">
        <w:tc>
          <w:tcPr>
            <w:tcW w:w="1951" w:type="dxa"/>
          </w:tcPr>
          <w:p w:rsidR="00050A46" w:rsidRDefault="00050A46" w:rsidP="00050A46">
            <w:pPr>
              <w:rPr>
                <w:lang w:val="en-US"/>
              </w:rPr>
            </w:pPr>
            <w:r>
              <w:rPr>
                <w:lang w:val="en-US"/>
              </w:rPr>
              <w:t>Request type:</w:t>
            </w:r>
          </w:p>
        </w:tc>
        <w:tc>
          <w:tcPr>
            <w:tcW w:w="7827" w:type="dxa"/>
          </w:tcPr>
          <w:p w:rsidR="00050A46" w:rsidRDefault="00E133F5" w:rsidP="00050A46">
            <w:pPr>
              <w:rPr>
                <w:lang w:val="en-US"/>
              </w:rPr>
            </w:pPr>
            <w:r>
              <w:rPr>
                <w:lang w:val="en-US"/>
              </w:rPr>
              <w:t>HTTP POST</w:t>
            </w:r>
          </w:p>
        </w:tc>
      </w:tr>
      <w:tr w:rsidR="00050A46" w:rsidRPr="00BE0D51" w:rsidTr="00050A46">
        <w:tc>
          <w:tcPr>
            <w:tcW w:w="1951" w:type="dxa"/>
          </w:tcPr>
          <w:p w:rsidR="00050A46" w:rsidRDefault="00050A46" w:rsidP="00050A46">
            <w:pPr>
              <w:rPr>
                <w:lang w:val="en-US"/>
              </w:rPr>
            </w:pPr>
            <w:r>
              <w:rPr>
                <w:lang w:val="en-US"/>
              </w:rPr>
              <w:t>URL:</w:t>
            </w:r>
          </w:p>
        </w:tc>
        <w:tc>
          <w:tcPr>
            <w:tcW w:w="7827" w:type="dxa"/>
          </w:tcPr>
          <w:p w:rsidR="00050A46" w:rsidRDefault="00050A46" w:rsidP="00050A46">
            <w:pPr>
              <w:rPr>
                <w:lang w:val="en-US"/>
              </w:rPr>
            </w:pPr>
            <w:r w:rsidRPr="0089115F">
              <w:rPr>
                <w:lang w:val="en-US"/>
              </w:rPr>
              <w:t>http://loc</w:t>
            </w:r>
            <w:r>
              <w:rPr>
                <w:lang w:val="en-US"/>
              </w:rPr>
              <w:t>alhost:80</w:t>
            </w:r>
            <w:r w:rsidR="00F32A0E">
              <w:rPr>
                <w:lang w:val="en-US"/>
              </w:rPr>
              <w:t>80/rest/client/bmsubscription/{bmid}</w:t>
            </w:r>
          </w:p>
        </w:tc>
      </w:tr>
      <w:tr w:rsidR="00050A46" w:rsidRPr="00BE0D51" w:rsidTr="00050A46">
        <w:tc>
          <w:tcPr>
            <w:tcW w:w="1951" w:type="dxa"/>
          </w:tcPr>
          <w:p w:rsidR="00050A46" w:rsidRDefault="00050A46" w:rsidP="00050A46">
            <w:pPr>
              <w:rPr>
                <w:lang w:val="en-US"/>
              </w:rPr>
            </w:pPr>
            <w:r>
              <w:rPr>
                <w:lang w:val="en-US"/>
              </w:rPr>
              <w:t>Parameters:</w:t>
            </w:r>
          </w:p>
        </w:tc>
        <w:tc>
          <w:tcPr>
            <w:tcW w:w="7827" w:type="dxa"/>
          </w:tcPr>
          <w:p w:rsidR="008105B5" w:rsidRDefault="008105B5" w:rsidP="001D135A">
            <w:pPr>
              <w:pStyle w:val="ListParagraph"/>
              <w:numPr>
                <w:ilvl w:val="0"/>
                <w:numId w:val="28"/>
              </w:numPr>
              <w:rPr>
                <w:ins w:id="40" w:author="Petri Heinonen" w:date="2011-05-12T14:14:00Z"/>
                <w:lang w:val="en-US"/>
              </w:rPr>
            </w:pPr>
            <w:proofErr w:type="gramStart"/>
            <w:ins w:id="41" w:author="Petri Heinonen" w:date="2011-05-12T14:14:00Z">
              <w:r w:rsidRPr="008105B5">
                <w:rPr>
                  <w:lang w:val="en-US"/>
                </w:rPr>
                <w:t>authentication</w:t>
              </w:r>
              <w:proofErr w:type="gramEnd"/>
              <w:r w:rsidRPr="008105B5">
                <w:rPr>
                  <w:lang w:val="en-US"/>
                </w:rPr>
                <w:t>: A pre-deployed authentication token. This is in http authentication header (“</w:t>
              </w:r>
              <w:proofErr w:type="spellStart"/>
              <w:r w:rsidRPr="008105B5">
                <w:rPr>
                  <w:lang w:val="en-US"/>
                </w:rPr>
                <w:t>username</w:t>
              </w:r>
              <w:proofErr w:type="gramStart"/>
              <w:r w:rsidRPr="008105B5">
                <w:rPr>
                  <w:lang w:val="en-US"/>
                </w:rPr>
                <w:t>:password</w:t>
              </w:r>
              <w:proofErr w:type="spellEnd"/>
              <w:proofErr w:type="gramEnd"/>
              <w:r w:rsidRPr="008105B5">
                <w:rPr>
                  <w:lang w:val="en-US"/>
                </w:rPr>
                <w:t>”).</w:t>
              </w:r>
            </w:ins>
          </w:p>
          <w:p w:rsidR="00050A46" w:rsidRPr="001D135A" w:rsidRDefault="00F32A0E" w:rsidP="001D135A">
            <w:pPr>
              <w:pStyle w:val="ListParagraph"/>
              <w:numPr>
                <w:ilvl w:val="0"/>
                <w:numId w:val="28"/>
              </w:numPr>
              <w:rPr>
                <w:lang w:val="en-US"/>
              </w:rPr>
            </w:pPr>
            <w:proofErr w:type="spellStart"/>
            <w:proofErr w:type="gramStart"/>
            <w:r w:rsidRPr="001D135A">
              <w:rPr>
                <w:lang w:val="en-US"/>
              </w:rPr>
              <w:t>bmid</w:t>
            </w:r>
            <w:proofErr w:type="spellEnd"/>
            <w:proofErr w:type="gramEnd"/>
            <w:r w:rsidRPr="001D135A">
              <w:rPr>
                <w:lang w:val="en-US"/>
              </w:rPr>
              <w:t>: identifier for requested base measure.</w:t>
            </w:r>
          </w:p>
          <w:p w:rsidR="00F32A0E" w:rsidRPr="001D135A" w:rsidRDefault="00E133F5" w:rsidP="001D135A">
            <w:pPr>
              <w:pStyle w:val="ListParagraph"/>
              <w:numPr>
                <w:ilvl w:val="0"/>
                <w:numId w:val="28"/>
              </w:numPr>
              <w:rPr>
                <w:lang w:val="en-US"/>
              </w:rPr>
            </w:pPr>
            <w:proofErr w:type="gramStart"/>
            <w:r w:rsidRPr="001D135A">
              <w:rPr>
                <w:lang w:val="en-US"/>
              </w:rPr>
              <w:t>frequency</w:t>
            </w:r>
            <w:proofErr w:type="gramEnd"/>
            <w:r w:rsidRPr="001D135A">
              <w:rPr>
                <w:lang w:val="en-US"/>
              </w:rPr>
              <w:t xml:space="preserve">: </w:t>
            </w:r>
            <w:r w:rsidR="00F07F10" w:rsidRPr="001D135A">
              <w:rPr>
                <w:lang w:val="en-US"/>
              </w:rPr>
              <w:t xml:space="preserve">interval for </w:t>
            </w:r>
            <w:r w:rsidRPr="001D135A">
              <w:rPr>
                <w:lang w:val="en-US"/>
              </w:rPr>
              <w:t>how often the value should be retrieved (in seconds).</w:t>
            </w:r>
          </w:p>
        </w:tc>
      </w:tr>
      <w:tr w:rsidR="00050A46" w:rsidRPr="00EB7FC0" w:rsidTr="00050A46">
        <w:tc>
          <w:tcPr>
            <w:tcW w:w="1951" w:type="dxa"/>
          </w:tcPr>
          <w:p w:rsidR="00050A46" w:rsidRDefault="00050A46" w:rsidP="00050A46">
            <w:pPr>
              <w:rPr>
                <w:lang w:val="en-US"/>
              </w:rPr>
            </w:pPr>
            <w:r>
              <w:rPr>
                <w:lang w:val="en-US"/>
              </w:rPr>
              <w:t>Returns:</w:t>
            </w:r>
          </w:p>
        </w:tc>
        <w:tc>
          <w:tcPr>
            <w:tcW w:w="7827" w:type="dxa"/>
          </w:tcPr>
          <w:p w:rsidR="00050A46" w:rsidRPr="00746C71" w:rsidRDefault="00EB7FC0" w:rsidP="00050A46">
            <w:pPr>
              <w:rPr>
                <w:lang w:val="en-US"/>
              </w:rPr>
            </w:pPr>
            <w:r>
              <w:rPr>
                <w:lang w:val="en-US"/>
              </w:rPr>
              <w:t>ok/error</w:t>
            </w:r>
          </w:p>
        </w:tc>
      </w:tr>
      <w:tr w:rsidR="00050A46" w:rsidRPr="00BE0D51" w:rsidTr="00050A46">
        <w:tc>
          <w:tcPr>
            <w:tcW w:w="1951" w:type="dxa"/>
          </w:tcPr>
          <w:p w:rsidR="00050A46" w:rsidRDefault="00050A46" w:rsidP="00050A46">
            <w:pPr>
              <w:rPr>
                <w:lang w:val="en-US"/>
              </w:rPr>
            </w:pPr>
            <w:r>
              <w:rPr>
                <w:lang w:val="en-US"/>
              </w:rPr>
              <w:t>Example:</w:t>
            </w:r>
          </w:p>
        </w:tc>
        <w:tc>
          <w:tcPr>
            <w:tcW w:w="7827" w:type="dxa"/>
          </w:tcPr>
          <w:p w:rsidR="00050A46" w:rsidRDefault="00050A46" w:rsidP="00050A46">
            <w:pPr>
              <w:rPr>
                <w:lang w:val="en-US"/>
              </w:rPr>
            </w:pPr>
            <w:r>
              <w:rPr>
                <w:lang w:val="en-US"/>
              </w:rPr>
              <w:t>Request:</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POST /rest/client/</w:t>
            </w:r>
            <w:proofErr w:type="spellStart"/>
            <w:r w:rsidR="00B64DAF">
              <w:rPr>
                <w:rFonts w:ascii="Courier New" w:hAnsi="Courier New" w:cs="Courier New"/>
                <w:lang w:val="en-US"/>
              </w:rPr>
              <w:t>bmsubscripton</w:t>
            </w:r>
            <w:proofErr w:type="spellEnd"/>
            <w:r w:rsidR="00B64DAF">
              <w:rPr>
                <w:rFonts w:ascii="Courier New" w:hAnsi="Courier New" w:cs="Courier New"/>
                <w:lang w:val="en-US"/>
              </w:rPr>
              <w:t>/bm1</w:t>
            </w:r>
            <w:r w:rsidRPr="006C7827">
              <w:rPr>
                <w:rFonts w:ascii="Courier New" w:hAnsi="Courier New" w:cs="Courier New"/>
                <w:lang w:val="en-US"/>
              </w:rPr>
              <w:t xml:space="preserve"> HTTP/1.0</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Content-Length: &lt;</w:t>
            </w:r>
            <w:r w:rsidR="00F0708D">
              <w:rPr>
                <w:rFonts w:ascii="Courier New" w:hAnsi="Courier New" w:cs="Courier New"/>
                <w:lang w:val="en-US"/>
              </w:rPr>
              <w:t>.</w:t>
            </w:r>
            <w:r w:rsidRPr="006C7827">
              <w:rPr>
                <w:rFonts w:ascii="Courier New" w:hAnsi="Courier New" w:cs="Courier New"/>
                <w:lang w:val="en-US"/>
              </w:rPr>
              <w:t>..&gt;</w:t>
            </w:r>
          </w:p>
          <w:p w:rsidR="00050A46" w:rsidRPr="006C7827" w:rsidRDefault="00050A46" w:rsidP="00050A46">
            <w:pPr>
              <w:rPr>
                <w:rFonts w:ascii="Courier New" w:hAnsi="Courier New" w:cs="Courier New"/>
                <w:lang w:val="en-US"/>
              </w:rPr>
            </w:pPr>
          </w:p>
          <w:p w:rsidR="00910EFC" w:rsidRDefault="00910EFC" w:rsidP="00050A46">
            <w:pPr>
              <w:rPr>
                <w:rFonts w:ascii="Courier New" w:hAnsi="Courier New" w:cs="Courier New"/>
                <w:lang w:val="en-US"/>
              </w:rPr>
            </w:pP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r>
              <w:rPr>
                <w:rFonts w:ascii="Courier New" w:hAnsi="Courier New" w:cs="Courier New"/>
                <w:lang w:val="en-US"/>
              </w:rPr>
              <w:t>xxx</w:t>
            </w: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p>
          <w:p w:rsidR="008D6636" w:rsidRPr="006C7827" w:rsidRDefault="008D6636" w:rsidP="00050A46">
            <w:pPr>
              <w:rPr>
                <w:rFonts w:ascii="Courier New" w:hAnsi="Courier New" w:cs="Courier New"/>
                <w:lang w:val="en-US"/>
              </w:rPr>
            </w:pPr>
            <w:r>
              <w:rPr>
                <w:rFonts w:ascii="Courier New" w:hAnsi="Courier New" w:cs="Courier New"/>
                <w:lang w:val="en-US"/>
              </w:rPr>
              <w:t>&lt;interval&gt;5000&lt;/interval&gt;</w:t>
            </w:r>
          </w:p>
          <w:p w:rsidR="00050A46" w:rsidRDefault="00050A46" w:rsidP="00050A46">
            <w:pPr>
              <w:rPr>
                <w:lang w:val="en-US"/>
              </w:rPr>
            </w:pPr>
          </w:p>
          <w:p w:rsidR="00050A46" w:rsidRDefault="00050A46" w:rsidP="00050A46">
            <w:pPr>
              <w:rPr>
                <w:lang w:val="en-US"/>
              </w:rPr>
            </w:pPr>
            <w:r>
              <w:rPr>
                <w:lang w:val="en-US"/>
              </w:rPr>
              <w:t>OK response:</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050A46" w:rsidRPr="006C7827" w:rsidRDefault="00050A46" w:rsidP="00050A46">
            <w:pPr>
              <w:rPr>
                <w:rFonts w:ascii="Courier New" w:hAnsi="Courier New" w:cs="Courier New"/>
                <w:lang w:val="en-US"/>
              </w:rPr>
            </w:pPr>
            <w:r w:rsidRPr="00D92D07">
              <w:rPr>
                <w:rFonts w:ascii="Courier New" w:eastAsia="Times New Roman" w:hAnsi="Courier New" w:cs="Courier New"/>
                <w:color w:val="000000"/>
                <w:sz w:val="20"/>
                <w:szCs w:val="20"/>
                <w:lang w:val="en-US" w:eastAsia="fi-FI"/>
              </w:rPr>
              <w:t xml:space="preserve">Content-Length: </w:t>
            </w:r>
            <w:r w:rsidRPr="006C7827">
              <w:rPr>
                <w:rFonts w:ascii="Courier New" w:hAnsi="Courier New" w:cs="Courier New"/>
                <w:lang w:val="en-US"/>
              </w:rPr>
              <w:t>&lt;</w:t>
            </w:r>
            <w:r w:rsidR="00F0708D">
              <w:rPr>
                <w:rFonts w:ascii="Courier New" w:hAnsi="Courier New" w:cs="Courier New"/>
                <w:lang w:val="en-US"/>
              </w:rPr>
              <w:t>.</w:t>
            </w:r>
            <w:r w:rsidRPr="006C7827">
              <w:rPr>
                <w:rFonts w:ascii="Courier New" w:hAnsi="Courier New" w:cs="Courier New"/>
                <w:lang w:val="en-US"/>
              </w:rPr>
              <w:t>..&gt;</w:t>
            </w:r>
          </w:p>
          <w:p w:rsidR="00050A46" w:rsidRDefault="00050A46" w:rsidP="00050A46">
            <w:pPr>
              <w:rPr>
                <w:lang w:val="en-US"/>
              </w:rPr>
            </w:pPr>
          </w:p>
          <w:p w:rsidR="00050A46" w:rsidRDefault="00050A46" w:rsidP="00050A46">
            <w:pPr>
              <w:rPr>
                <w:lang w:val="en-US"/>
              </w:rPr>
            </w:pPr>
            <w:r>
              <w:rPr>
                <w:lang w:val="en-US"/>
              </w:rPr>
              <w:t>Error response:</w:t>
            </w:r>
          </w:p>
          <w:p w:rsidR="00050A46" w:rsidRDefault="003670FE" w:rsidP="003670FE">
            <w:pPr>
              <w:rPr>
                <w:lang w:val="en-US"/>
              </w:rPr>
            </w:pPr>
            <w:r>
              <w:rPr>
                <w:lang w:val="en-US"/>
              </w:rPr>
              <w:lastRenderedPageBreak/>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sidR="00050A46">
              <w:rPr>
                <w:lang w:val="en-US"/>
              </w:rPr>
              <w:t>.</w:t>
            </w:r>
          </w:p>
        </w:tc>
      </w:tr>
    </w:tbl>
    <w:p w:rsidR="00050A46" w:rsidRDefault="00050A46">
      <w:pPr>
        <w:rPr>
          <w:lang w:val="en-US"/>
        </w:rPr>
      </w:pPr>
    </w:p>
    <w:p w:rsidR="00A04BBA" w:rsidRPr="00FC1921" w:rsidRDefault="00F03D2E" w:rsidP="004C0173">
      <w:pPr>
        <w:pStyle w:val="Heading3"/>
        <w:rPr>
          <w:lang w:val="en-US"/>
        </w:rPr>
      </w:pPr>
      <w:r w:rsidRPr="00FC1921">
        <w:rPr>
          <w:lang w:val="en-US"/>
        </w:rPr>
        <w:t>Unsubscribing to a base measure</w:t>
      </w:r>
    </w:p>
    <w:p w:rsidR="00F03D2E" w:rsidRDefault="00F03D2E">
      <w:pPr>
        <w:rPr>
          <w:lang w:val="en-US"/>
        </w:rPr>
      </w:pPr>
      <w:r>
        <w:rPr>
          <w:lang w:val="en-US"/>
        </w:rPr>
        <w:t>When the client no longer wishes to receive values for a given base measure, this message is used to stop the subscription</w:t>
      </w:r>
      <w:r w:rsidR="00B85991">
        <w:rPr>
          <w:lang w:val="en-US"/>
        </w:rPr>
        <w:t xml:space="preserve"> in an active session</w:t>
      </w:r>
      <w:r>
        <w:rPr>
          <w:lang w:val="en-US"/>
        </w:rPr>
        <w:t>.</w:t>
      </w:r>
    </w:p>
    <w:p w:rsidR="00B545CD" w:rsidRDefault="00B545CD">
      <w:pPr>
        <w:rPr>
          <w:lang w:val="en-US"/>
        </w:rPr>
      </w:pPr>
      <w:r>
        <w:rPr>
          <w:lang w:val="en-US"/>
        </w:rPr>
        <w:t xml:space="preserve">As noted before, all subscriptions are cancelled </w:t>
      </w:r>
      <w:r w:rsidR="006F7289">
        <w:rPr>
          <w:lang w:val="en-US"/>
        </w:rPr>
        <w:t>when a session ends</w:t>
      </w:r>
      <w:r w:rsidR="00B85991">
        <w:rPr>
          <w:lang w:val="en-US"/>
        </w:rPr>
        <w:t xml:space="preserve"> (</w:t>
      </w:r>
      <w:r w:rsidR="00AD1435">
        <w:rPr>
          <w:lang w:val="en-US"/>
        </w:rPr>
        <w:t>client shutdown, exit, timeout, server shutdown, etc.)</w:t>
      </w:r>
      <w:r>
        <w:rPr>
          <w:lang w:val="en-US"/>
        </w:rPr>
        <w:t>.</w:t>
      </w:r>
    </w:p>
    <w:p w:rsidR="00050A46" w:rsidRPr="00050A46" w:rsidRDefault="00050A46" w:rsidP="00050A46">
      <w:pPr>
        <w:pStyle w:val="Caption"/>
        <w:jc w:val="center"/>
        <w:rPr>
          <w:lang w:val="en-US"/>
        </w:rPr>
      </w:pPr>
      <w:proofErr w:type="gramStart"/>
      <w:r w:rsidRPr="00050A46">
        <w:rPr>
          <w:lang w:val="en-US"/>
        </w:rPr>
        <w:t xml:space="preserve">Table </w:t>
      </w:r>
      <w:r w:rsidR="00E73C38">
        <w:fldChar w:fldCharType="begin"/>
      </w:r>
      <w:r w:rsidRPr="00050A46">
        <w:rPr>
          <w:lang w:val="en-US"/>
        </w:rPr>
        <w:instrText xml:space="preserve"> SEQ Table \* ARABIC </w:instrText>
      </w:r>
      <w:r w:rsidR="00E73C38">
        <w:fldChar w:fldCharType="separate"/>
      </w:r>
      <w:r w:rsidR="005C7D9D">
        <w:rPr>
          <w:noProof/>
          <w:lang w:val="en-US"/>
        </w:rPr>
        <w:t>6</w:t>
      </w:r>
      <w:r w:rsidR="00E73C38">
        <w:fldChar w:fldCharType="end"/>
      </w:r>
      <w:r w:rsidRPr="00050A46">
        <w:rPr>
          <w:lang w:val="en-US"/>
        </w:rPr>
        <w:t>.</w:t>
      </w:r>
      <w:proofErr w:type="gramEnd"/>
      <w:r w:rsidRPr="00050A46">
        <w:rPr>
          <w:lang w:val="en-US"/>
        </w:rPr>
        <w:t xml:space="preserve"> Base </w:t>
      </w:r>
      <w:proofErr w:type="gramStart"/>
      <w:r w:rsidRPr="00050A46">
        <w:rPr>
          <w:lang w:val="en-US"/>
        </w:rPr>
        <w:t>measure unsubscribe</w:t>
      </w:r>
      <w:proofErr w:type="gramEnd"/>
      <w:r w:rsidRPr="00050A46">
        <w:rPr>
          <w:lang w:val="en-US"/>
        </w:rPr>
        <w:t xml:space="preserve"> request format and example.</w:t>
      </w:r>
    </w:p>
    <w:tbl>
      <w:tblPr>
        <w:tblStyle w:val="TableGrid"/>
        <w:tblW w:w="0" w:type="auto"/>
        <w:tblLook w:val="04A0"/>
      </w:tblPr>
      <w:tblGrid>
        <w:gridCol w:w="1951"/>
        <w:gridCol w:w="7827"/>
      </w:tblGrid>
      <w:tr w:rsidR="00050A46" w:rsidTr="00050A46">
        <w:tc>
          <w:tcPr>
            <w:tcW w:w="1951" w:type="dxa"/>
          </w:tcPr>
          <w:p w:rsidR="00050A46" w:rsidRDefault="00050A46" w:rsidP="00050A46">
            <w:pPr>
              <w:rPr>
                <w:lang w:val="en-US"/>
              </w:rPr>
            </w:pPr>
            <w:r>
              <w:rPr>
                <w:lang w:val="en-US"/>
              </w:rPr>
              <w:t>Request type:</w:t>
            </w:r>
          </w:p>
        </w:tc>
        <w:tc>
          <w:tcPr>
            <w:tcW w:w="7827" w:type="dxa"/>
          </w:tcPr>
          <w:p w:rsidR="00050A46" w:rsidRDefault="00050A46" w:rsidP="003B5F4B">
            <w:pPr>
              <w:rPr>
                <w:lang w:val="en-US"/>
              </w:rPr>
            </w:pPr>
            <w:r>
              <w:rPr>
                <w:lang w:val="en-US"/>
              </w:rPr>
              <w:t xml:space="preserve">HTTP </w:t>
            </w:r>
            <w:r w:rsidR="003B5F4B">
              <w:rPr>
                <w:lang w:val="en-US"/>
              </w:rPr>
              <w:t>DELETE</w:t>
            </w:r>
          </w:p>
        </w:tc>
      </w:tr>
      <w:tr w:rsidR="00050A46" w:rsidRPr="00BE0D51" w:rsidTr="00050A46">
        <w:tc>
          <w:tcPr>
            <w:tcW w:w="1951" w:type="dxa"/>
          </w:tcPr>
          <w:p w:rsidR="00050A46" w:rsidRDefault="00050A46" w:rsidP="00050A46">
            <w:pPr>
              <w:rPr>
                <w:lang w:val="en-US"/>
              </w:rPr>
            </w:pPr>
            <w:r>
              <w:rPr>
                <w:lang w:val="en-US"/>
              </w:rPr>
              <w:t>URL:</w:t>
            </w:r>
          </w:p>
        </w:tc>
        <w:tc>
          <w:tcPr>
            <w:tcW w:w="7827" w:type="dxa"/>
          </w:tcPr>
          <w:p w:rsidR="00050A46" w:rsidRDefault="00050A46" w:rsidP="00617687">
            <w:pPr>
              <w:rPr>
                <w:lang w:val="en-US"/>
              </w:rPr>
            </w:pPr>
            <w:r w:rsidRPr="0089115F">
              <w:rPr>
                <w:lang w:val="en-US"/>
              </w:rPr>
              <w:t>http://loc</w:t>
            </w:r>
            <w:r>
              <w:rPr>
                <w:lang w:val="en-US"/>
              </w:rPr>
              <w:t>alhost:8080/rest/client/</w:t>
            </w:r>
            <w:r w:rsidR="00617687">
              <w:rPr>
                <w:lang w:val="en-US"/>
              </w:rPr>
              <w:t>bmsubscription/{bmid}</w:t>
            </w:r>
          </w:p>
        </w:tc>
      </w:tr>
      <w:tr w:rsidR="00050A46" w:rsidRPr="00BE0D51" w:rsidTr="00050A46">
        <w:tc>
          <w:tcPr>
            <w:tcW w:w="1951" w:type="dxa"/>
          </w:tcPr>
          <w:p w:rsidR="00050A46" w:rsidRDefault="00050A46" w:rsidP="00050A46">
            <w:pPr>
              <w:rPr>
                <w:lang w:val="en-US"/>
              </w:rPr>
            </w:pPr>
            <w:r>
              <w:rPr>
                <w:lang w:val="en-US"/>
              </w:rPr>
              <w:t>Parameters:</w:t>
            </w:r>
          </w:p>
        </w:tc>
        <w:tc>
          <w:tcPr>
            <w:tcW w:w="7827" w:type="dxa"/>
          </w:tcPr>
          <w:p w:rsidR="001D135A" w:rsidDel="008105B5" w:rsidRDefault="008105B5" w:rsidP="001D135A">
            <w:pPr>
              <w:pStyle w:val="ListParagraph"/>
              <w:numPr>
                <w:ilvl w:val="0"/>
                <w:numId w:val="30"/>
              </w:numPr>
              <w:rPr>
                <w:del w:id="42" w:author="Petri Heinonen" w:date="2011-05-12T14:14:00Z"/>
                <w:lang w:val="en-US"/>
              </w:rPr>
            </w:pPr>
            <w:proofErr w:type="gramStart"/>
            <w:ins w:id="43" w:author="Petri Heinonen" w:date="2011-05-12T14:14:00Z">
              <w:r w:rsidRPr="008105B5">
                <w:rPr>
                  <w:lang w:val="en-US"/>
                </w:rPr>
                <w:t>authentication</w:t>
              </w:r>
              <w:proofErr w:type="gramEnd"/>
              <w:r w:rsidRPr="008105B5">
                <w:rPr>
                  <w:lang w:val="en-US"/>
                </w:rPr>
                <w:t>: A pre-deployed authentication token. This is in http authentication header (“</w:t>
              </w:r>
              <w:proofErr w:type="spellStart"/>
              <w:r w:rsidRPr="008105B5">
                <w:rPr>
                  <w:lang w:val="en-US"/>
                </w:rPr>
                <w:t>username</w:t>
              </w:r>
              <w:proofErr w:type="gramStart"/>
              <w:r w:rsidRPr="008105B5">
                <w:rPr>
                  <w:lang w:val="en-US"/>
                </w:rPr>
                <w:t>:password</w:t>
              </w:r>
              <w:proofErr w:type="spellEnd"/>
              <w:proofErr w:type="gramEnd"/>
              <w:r w:rsidRPr="008105B5">
                <w:rPr>
                  <w:lang w:val="en-US"/>
                </w:rPr>
                <w:t>”).</w:t>
              </w:r>
            </w:ins>
            <w:proofErr w:type="spellStart"/>
            <w:del w:id="44" w:author="Petri Heinonen" w:date="2011-05-12T14:14:00Z">
              <w:r w:rsidR="001D135A" w:rsidDel="008105B5">
                <w:rPr>
                  <w:lang w:val="en-US"/>
                </w:rPr>
                <w:delText>session id</w:delText>
              </w:r>
            </w:del>
          </w:p>
          <w:p w:rsidR="00050A46" w:rsidRPr="001D135A" w:rsidRDefault="007C66B6" w:rsidP="001D135A">
            <w:pPr>
              <w:pStyle w:val="ListParagraph"/>
              <w:numPr>
                <w:ilvl w:val="0"/>
                <w:numId w:val="30"/>
              </w:numPr>
              <w:rPr>
                <w:lang w:val="en-US"/>
              </w:rPr>
            </w:pPr>
            <w:proofErr w:type="gramStart"/>
            <w:r w:rsidRPr="001D135A">
              <w:rPr>
                <w:lang w:val="en-US"/>
              </w:rPr>
              <w:t>bmid</w:t>
            </w:r>
            <w:proofErr w:type="spellEnd"/>
            <w:proofErr w:type="gramEnd"/>
            <w:r w:rsidRPr="001D135A">
              <w:rPr>
                <w:lang w:val="en-US"/>
              </w:rPr>
              <w:t>: identifier for requested base measure.</w:t>
            </w:r>
          </w:p>
        </w:tc>
      </w:tr>
      <w:tr w:rsidR="00050A46" w:rsidRPr="00EB7FC0" w:rsidTr="00050A46">
        <w:tc>
          <w:tcPr>
            <w:tcW w:w="1951" w:type="dxa"/>
          </w:tcPr>
          <w:p w:rsidR="00050A46" w:rsidRDefault="00050A46" w:rsidP="00050A46">
            <w:pPr>
              <w:rPr>
                <w:lang w:val="en-US"/>
              </w:rPr>
            </w:pPr>
            <w:r>
              <w:rPr>
                <w:lang w:val="en-US"/>
              </w:rPr>
              <w:t>Returns:</w:t>
            </w:r>
          </w:p>
        </w:tc>
        <w:tc>
          <w:tcPr>
            <w:tcW w:w="7827" w:type="dxa"/>
          </w:tcPr>
          <w:p w:rsidR="00050A46" w:rsidRPr="00746C71" w:rsidRDefault="001D135A" w:rsidP="007C66B6">
            <w:pPr>
              <w:rPr>
                <w:lang w:val="en-US"/>
              </w:rPr>
            </w:pPr>
            <w:r>
              <w:rPr>
                <w:lang w:val="en-US"/>
              </w:rPr>
              <w:t>ok/error</w:t>
            </w:r>
          </w:p>
        </w:tc>
      </w:tr>
      <w:tr w:rsidR="00050A46" w:rsidRPr="00BE0D51" w:rsidTr="00050A46">
        <w:tc>
          <w:tcPr>
            <w:tcW w:w="1951" w:type="dxa"/>
          </w:tcPr>
          <w:p w:rsidR="00050A46" w:rsidRDefault="00050A46" w:rsidP="00050A46">
            <w:pPr>
              <w:rPr>
                <w:lang w:val="en-US"/>
              </w:rPr>
            </w:pPr>
            <w:r>
              <w:rPr>
                <w:lang w:val="en-US"/>
              </w:rPr>
              <w:t>Example:</w:t>
            </w:r>
          </w:p>
        </w:tc>
        <w:tc>
          <w:tcPr>
            <w:tcW w:w="7827" w:type="dxa"/>
          </w:tcPr>
          <w:p w:rsidR="00050A46" w:rsidRDefault="00050A46" w:rsidP="00050A46">
            <w:pPr>
              <w:rPr>
                <w:lang w:val="en-US"/>
              </w:rPr>
            </w:pPr>
            <w:r>
              <w:rPr>
                <w:lang w:val="en-US"/>
              </w:rPr>
              <w:t>Request:</w:t>
            </w:r>
          </w:p>
          <w:p w:rsidR="00050A46" w:rsidRPr="006C7827" w:rsidRDefault="00B64DAF" w:rsidP="00050A46">
            <w:pPr>
              <w:rPr>
                <w:rFonts w:ascii="Courier New" w:hAnsi="Courier New" w:cs="Courier New"/>
                <w:lang w:val="en-US"/>
              </w:rPr>
            </w:pPr>
            <w:r>
              <w:rPr>
                <w:rFonts w:ascii="Courier New" w:hAnsi="Courier New" w:cs="Courier New"/>
                <w:lang w:val="en-US"/>
              </w:rPr>
              <w:t>DELETE</w:t>
            </w:r>
            <w:r w:rsidR="00050A46" w:rsidRPr="006C7827">
              <w:rPr>
                <w:rFonts w:ascii="Courier New" w:hAnsi="Courier New" w:cs="Courier New"/>
                <w:lang w:val="en-US"/>
              </w:rPr>
              <w:t xml:space="preserve"> /rest/client/</w:t>
            </w:r>
            <w:proofErr w:type="spellStart"/>
            <w:r>
              <w:rPr>
                <w:rFonts w:ascii="Courier New" w:hAnsi="Courier New" w:cs="Courier New"/>
                <w:lang w:val="en-US"/>
              </w:rPr>
              <w:t>bmsubscription</w:t>
            </w:r>
            <w:proofErr w:type="spellEnd"/>
            <w:r>
              <w:rPr>
                <w:rFonts w:ascii="Courier New" w:hAnsi="Courier New" w:cs="Courier New"/>
                <w:lang w:val="en-US"/>
              </w:rPr>
              <w:t>/bm1</w:t>
            </w:r>
            <w:r w:rsidR="00050A46" w:rsidRPr="006C7827">
              <w:rPr>
                <w:rFonts w:ascii="Courier New" w:hAnsi="Courier New" w:cs="Courier New"/>
                <w:lang w:val="en-US"/>
              </w:rPr>
              <w:t xml:space="preserve"> HTTP/1.0</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Content-Length: &lt;</w:t>
            </w:r>
            <w:r w:rsidR="00F0708D">
              <w:rPr>
                <w:rFonts w:ascii="Courier New" w:hAnsi="Courier New" w:cs="Courier New"/>
                <w:lang w:val="en-US"/>
              </w:rPr>
              <w:t>.</w:t>
            </w:r>
            <w:r w:rsidRPr="006C7827">
              <w:rPr>
                <w:rFonts w:ascii="Courier New" w:hAnsi="Courier New" w:cs="Courier New"/>
                <w:lang w:val="en-US"/>
              </w:rPr>
              <w:t>..&gt;</w:t>
            </w:r>
          </w:p>
          <w:p w:rsidR="00050A46" w:rsidRPr="006C7827" w:rsidRDefault="00050A46" w:rsidP="00050A46">
            <w:pPr>
              <w:rPr>
                <w:rFonts w:ascii="Courier New" w:hAnsi="Courier New" w:cs="Courier New"/>
                <w:lang w:val="en-US"/>
              </w:rPr>
            </w:pPr>
          </w:p>
          <w:p w:rsidR="00050A46" w:rsidRPr="006C7827" w:rsidRDefault="00910EFC" w:rsidP="00050A46">
            <w:pPr>
              <w:rPr>
                <w:rFonts w:ascii="Courier New" w:hAnsi="Courier New" w:cs="Courier New"/>
                <w:lang w:val="en-US"/>
              </w:rPr>
            </w:pP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r>
              <w:rPr>
                <w:rFonts w:ascii="Courier New" w:hAnsi="Courier New" w:cs="Courier New"/>
                <w:lang w:val="en-US"/>
              </w:rPr>
              <w:t>xxx</w:t>
            </w: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p>
          <w:p w:rsidR="00050A46" w:rsidRDefault="00050A46" w:rsidP="00050A46">
            <w:pPr>
              <w:rPr>
                <w:lang w:val="en-US"/>
              </w:rPr>
            </w:pPr>
          </w:p>
          <w:p w:rsidR="00050A46" w:rsidRDefault="00050A46" w:rsidP="00050A46">
            <w:pPr>
              <w:rPr>
                <w:lang w:val="en-US"/>
              </w:rPr>
            </w:pPr>
            <w:r>
              <w:rPr>
                <w:lang w:val="en-US"/>
              </w:rPr>
              <w:t>OK response:</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050A46" w:rsidRPr="006C7827" w:rsidRDefault="00050A46" w:rsidP="00050A46">
            <w:pPr>
              <w:rPr>
                <w:rFonts w:ascii="Courier New" w:hAnsi="Courier New" w:cs="Courier New"/>
                <w:lang w:val="en-US"/>
              </w:rPr>
            </w:pPr>
            <w:r w:rsidRPr="00D92D07">
              <w:rPr>
                <w:rFonts w:ascii="Courier New" w:eastAsia="Times New Roman" w:hAnsi="Courier New" w:cs="Courier New"/>
                <w:color w:val="000000"/>
                <w:sz w:val="20"/>
                <w:szCs w:val="20"/>
                <w:lang w:val="en-US" w:eastAsia="fi-FI"/>
              </w:rPr>
              <w:t xml:space="preserve">Content-Length: </w:t>
            </w:r>
            <w:r w:rsidRPr="006C7827">
              <w:rPr>
                <w:rFonts w:ascii="Courier New" w:hAnsi="Courier New" w:cs="Courier New"/>
                <w:lang w:val="en-US"/>
              </w:rPr>
              <w:t>&lt;</w:t>
            </w:r>
            <w:r w:rsidR="00F0708D">
              <w:rPr>
                <w:rFonts w:ascii="Courier New" w:hAnsi="Courier New" w:cs="Courier New"/>
                <w:lang w:val="en-US"/>
              </w:rPr>
              <w:t>.</w:t>
            </w:r>
            <w:r w:rsidRPr="006C7827">
              <w:rPr>
                <w:rFonts w:ascii="Courier New" w:hAnsi="Courier New" w:cs="Courier New"/>
                <w:lang w:val="en-US"/>
              </w:rPr>
              <w:t>..&gt;</w:t>
            </w:r>
          </w:p>
          <w:p w:rsidR="00050A46" w:rsidRDefault="00050A46" w:rsidP="00050A46">
            <w:pPr>
              <w:rPr>
                <w:lang w:val="en-US"/>
              </w:rPr>
            </w:pPr>
          </w:p>
          <w:p w:rsidR="00050A46" w:rsidRDefault="00050A46" w:rsidP="00050A46">
            <w:pPr>
              <w:rPr>
                <w:lang w:val="en-US"/>
              </w:rPr>
            </w:pPr>
            <w:r>
              <w:rPr>
                <w:lang w:val="en-US"/>
              </w:rPr>
              <w:t>Error response:</w:t>
            </w:r>
          </w:p>
          <w:p w:rsidR="00050A46" w:rsidRDefault="003670FE" w:rsidP="00050A46">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050A46" w:rsidRDefault="00050A46">
      <w:pPr>
        <w:rPr>
          <w:lang w:val="en-US"/>
        </w:rPr>
      </w:pPr>
    </w:p>
    <w:p w:rsidR="00050A46" w:rsidRDefault="00050A46">
      <w:pPr>
        <w:rPr>
          <w:lang w:val="en-US"/>
        </w:rPr>
      </w:pPr>
    </w:p>
    <w:p w:rsidR="00800950" w:rsidRPr="00800950" w:rsidRDefault="00800950" w:rsidP="004C0173">
      <w:pPr>
        <w:pStyle w:val="Heading3"/>
        <w:rPr>
          <w:lang w:val="en-US"/>
        </w:rPr>
      </w:pPr>
      <w:r w:rsidRPr="00FC1921">
        <w:rPr>
          <w:lang w:val="en-US"/>
        </w:rPr>
        <w:t>Requesting a probe configuration</w:t>
      </w:r>
    </w:p>
    <w:p w:rsidR="00800950" w:rsidRDefault="00800950">
      <w:pPr>
        <w:rPr>
          <w:lang w:val="en-US"/>
        </w:rPr>
      </w:pPr>
      <w:r>
        <w:rPr>
          <w:lang w:val="en-US"/>
        </w:rPr>
        <w:t>The client can request for the configuration of a given probe, if the probe supports this.</w:t>
      </w:r>
    </w:p>
    <w:p w:rsidR="00050A46" w:rsidRPr="00050A46" w:rsidRDefault="00050A46" w:rsidP="00050A46">
      <w:pPr>
        <w:pStyle w:val="Caption"/>
        <w:jc w:val="center"/>
        <w:rPr>
          <w:lang w:val="en-US"/>
        </w:rPr>
      </w:pPr>
      <w:proofErr w:type="gramStart"/>
      <w:r w:rsidRPr="00050A46">
        <w:rPr>
          <w:lang w:val="en-US"/>
        </w:rPr>
        <w:t xml:space="preserve">Table </w:t>
      </w:r>
      <w:r w:rsidR="00E73C38">
        <w:fldChar w:fldCharType="begin"/>
      </w:r>
      <w:r w:rsidRPr="00050A46">
        <w:rPr>
          <w:lang w:val="en-US"/>
        </w:rPr>
        <w:instrText xml:space="preserve"> SEQ Table \* ARABIC </w:instrText>
      </w:r>
      <w:r w:rsidR="00E73C38">
        <w:fldChar w:fldCharType="separate"/>
      </w:r>
      <w:r w:rsidR="005C7D9D">
        <w:rPr>
          <w:noProof/>
          <w:lang w:val="en-US"/>
        </w:rPr>
        <w:t>7</w:t>
      </w:r>
      <w:r w:rsidR="00E73C38">
        <w:fldChar w:fldCharType="end"/>
      </w:r>
      <w:r w:rsidRPr="00050A46">
        <w:rPr>
          <w:lang w:val="en-US"/>
        </w:rPr>
        <w:t>.</w:t>
      </w:r>
      <w:proofErr w:type="gramEnd"/>
      <w:r w:rsidRPr="00050A46">
        <w:rPr>
          <w:lang w:val="en-US"/>
        </w:rPr>
        <w:t xml:space="preserve"> Probe configuration </w:t>
      </w:r>
      <w:r>
        <w:rPr>
          <w:lang w:val="en-US"/>
        </w:rPr>
        <w:t xml:space="preserve">read </w:t>
      </w:r>
      <w:r w:rsidRPr="00050A46">
        <w:rPr>
          <w:lang w:val="en-US"/>
        </w:rPr>
        <w:t>request format and example.</w:t>
      </w:r>
    </w:p>
    <w:tbl>
      <w:tblPr>
        <w:tblStyle w:val="TableGrid"/>
        <w:tblW w:w="0" w:type="auto"/>
        <w:tblLook w:val="04A0"/>
      </w:tblPr>
      <w:tblGrid>
        <w:gridCol w:w="1951"/>
        <w:gridCol w:w="7827"/>
      </w:tblGrid>
      <w:tr w:rsidR="00050A46" w:rsidTr="00050A46">
        <w:tc>
          <w:tcPr>
            <w:tcW w:w="1951" w:type="dxa"/>
          </w:tcPr>
          <w:p w:rsidR="00050A46" w:rsidRDefault="00050A46" w:rsidP="00050A46">
            <w:pPr>
              <w:rPr>
                <w:lang w:val="en-US"/>
              </w:rPr>
            </w:pPr>
            <w:r>
              <w:rPr>
                <w:lang w:val="en-US"/>
              </w:rPr>
              <w:t>Request type:</w:t>
            </w:r>
          </w:p>
        </w:tc>
        <w:tc>
          <w:tcPr>
            <w:tcW w:w="7827" w:type="dxa"/>
          </w:tcPr>
          <w:p w:rsidR="00050A46" w:rsidRDefault="00050A46" w:rsidP="00050A46">
            <w:pPr>
              <w:rPr>
                <w:lang w:val="en-US"/>
              </w:rPr>
            </w:pPr>
            <w:r>
              <w:rPr>
                <w:lang w:val="en-US"/>
              </w:rPr>
              <w:t>HTTP GET</w:t>
            </w:r>
          </w:p>
        </w:tc>
      </w:tr>
      <w:tr w:rsidR="00050A46" w:rsidRPr="00BE0D51" w:rsidTr="00050A46">
        <w:tc>
          <w:tcPr>
            <w:tcW w:w="1951" w:type="dxa"/>
          </w:tcPr>
          <w:p w:rsidR="00050A46" w:rsidRDefault="00050A46" w:rsidP="00050A46">
            <w:pPr>
              <w:rPr>
                <w:lang w:val="en-US"/>
              </w:rPr>
            </w:pPr>
            <w:r>
              <w:rPr>
                <w:lang w:val="en-US"/>
              </w:rPr>
              <w:t>URL:</w:t>
            </w:r>
          </w:p>
        </w:tc>
        <w:tc>
          <w:tcPr>
            <w:tcW w:w="7827" w:type="dxa"/>
          </w:tcPr>
          <w:p w:rsidR="00050A46" w:rsidRDefault="00050A46" w:rsidP="00050A46">
            <w:pPr>
              <w:rPr>
                <w:lang w:val="en-US"/>
              </w:rPr>
            </w:pPr>
            <w:r w:rsidRPr="0089115F">
              <w:rPr>
                <w:lang w:val="en-US"/>
              </w:rPr>
              <w:t>http://loc</w:t>
            </w:r>
            <w:r w:rsidR="007C66B6">
              <w:rPr>
                <w:lang w:val="en-US"/>
              </w:rPr>
              <w:t>alhost:8080/rest/client/probeconfiguration/{probeid}</w:t>
            </w:r>
          </w:p>
        </w:tc>
      </w:tr>
      <w:tr w:rsidR="00050A46" w:rsidRPr="00BE0D51" w:rsidTr="00050A46">
        <w:tc>
          <w:tcPr>
            <w:tcW w:w="1951" w:type="dxa"/>
          </w:tcPr>
          <w:p w:rsidR="00050A46" w:rsidRDefault="00050A46" w:rsidP="00050A46">
            <w:pPr>
              <w:rPr>
                <w:lang w:val="en-US"/>
              </w:rPr>
            </w:pPr>
            <w:r>
              <w:rPr>
                <w:lang w:val="en-US"/>
              </w:rPr>
              <w:t>Parameters:</w:t>
            </w:r>
          </w:p>
        </w:tc>
        <w:tc>
          <w:tcPr>
            <w:tcW w:w="7827" w:type="dxa"/>
          </w:tcPr>
          <w:p w:rsidR="001D135A" w:rsidRPr="001D135A" w:rsidDel="008105B5" w:rsidRDefault="008105B5" w:rsidP="001D135A">
            <w:pPr>
              <w:pStyle w:val="ListParagraph"/>
              <w:numPr>
                <w:ilvl w:val="0"/>
                <w:numId w:val="31"/>
              </w:numPr>
              <w:rPr>
                <w:del w:id="45" w:author="Petri Heinonen" w:date="2011-05-12T14:14:00Z"/>
                <w:lang w:val="en-US"/>
              </w:rPr>
            </w:pPr>
            <w:proofErr w:type="gramStart"/>
            <w:ins w:id="46" w:author="Petri Heinonen" w:date="2011-05-12T14:14:00Z">
              <w:r w:rsidRPr="008105B5">
                <w:rPr>
                  <w:lang w:val="en-US"/>
                </w:rPr>
                <w:t>authentication</w:t>
              </w:r>
              <w:proofErr w:type="gramEnd"/>
              <w:r w:rsidRPr="008105B5">
                <w:rPr>
                  <w:lang w:val="en-US"/>
                </w:rPr>
                <w:t>: A pre-deployed authentication token. This is in http authentication header (“</w:t>
              </w:r>
              <w:proofErr w:type="spellStart"/>
              <w:r w:rsidRPr="008105B5">
                <w:rPr>
                  <w:lang w:val="en-US"/>
                </w:rPr>
                <w:t>username</w:t>
              </w:r>
              <w:proofErr w:type="gramStart"/>
              <w:r w:rsidRPr="008105B5">
                <w:rPr>
                  <w:lang w:val="en-US"/>
                </w:rPr>
                <w:t>:password</w:t>
              </w:r>
              <w:proofErr w:type="spellEnd"/>
              <w:proofErr w:type="gramEnd"/>
              <w:r w:rsidRPr="008105B5">
                <w:rPr>
                  <w:lang w:val="en-US"/>
                </w:rPr>
                <w:t>”).</w:t>
              </w:r>
            </w:ins>
            <w:proofErr w:type="spellStart"/>
            <w:del w:id="47" w:author="Petri Heinonen" w:date="2011-05-12T14:14:00Z">
              <w:r w:rsidR="001D135A" w:rsidRPr="001D135A" w:rsidDel="008105B5">
                <w:rPr>
                  <w:lang w:val="en-US"/>
                </w:rPr>
                <w:delText>session id</w:delText>
              </w:r>
            </w:del>
          </w:p>
          <w:p w:rsidR="004A39D1" w:rsidRPr="001D135A" w:rsidRDefault="007C66B6" w:rsidP="001D135A">
            <w:pPr>
              <w:pStyle w:val="ListParagraph"/>
              <w:numPr>
                <w:ilvl w:val="0"/>
                <w:numId w:val="31"/>
              </w:numPr>
              <w:rPr>
                <w:lang w:val="en-US"/>
              </w:rPr>
            </w:pPr>
            <w:proofErr w:type="gramStart"/>
            <w:r w:rsidRPr="001D135A">
              <w:rPr>
                <w:lang w:val="en-US"/>
              </w:rPr>
              <w:t>probeid</w:t>
            </w:r>
            <w:proofErr w:type="spellEnd"/>
            <w:proofErr w:type="gramEnd"/>
            <w:r w:rsidRPr="001D135A">
              <w:rPr>
                <w:lang w:val="en-US"/>
              </w:rPr>
              <w:t>: the id for the targeted probe.</w:t>
            </w:r>
          </w:p>
        </w:tc>
      </w:tr>
      <w:tr w:rsidR="00050A46" w:rsidRPr="00BE0D51" w:rsidTr="00050A46">
        <w:tc>
          <w:tcPr>
            <w:tcW w:w="1951" w:type="dxa"/>
          </w:tcPr>
          <w:p w:rsidR="00050A46" w:rsidRDefault="00050A46" w:rsidP="00050A46">
            <w:pPr>
              <w:rPr>
                <w:lang w:val="en-US"/>
              </w:rPr>
            </w:pPr>
            <w:r>
              <w:rPr>
                <w:lang w:val="en-US"/>
              </w:rPr>
              <w:t>Returns:</w:t>
            </w:r>
          </w:p>
        </w:tc>
        <w:tc>
          <w:tcPr>
            <w:tcW w:w="7827" w:type="dxa"/>
          </w:tcPr>
          <w:p w:rsidR="00050A46" w:rsidRPr="00746C71" w:rsidRDefault="007C66B6" w:rsidP="00050A46">
            <w:pPr>
              <w:rPr>
                <w:lang w:val="en-US"/>
              </w:rPr>
            </w:pPr>
            <w:proofErr w:type="gramStart"/>
            <w:r>
              <w:rPr>
                <w:lang w:val="en-US"/>
              </w:rPr>
              <w:t>parameters</w:t>
            </w:r>
            <w:proofErr w:type="gramEnd"/>
            <w:r>
              <w:rPr>
                <w:lang w:val="en-US"/>
              </w:rPr>
              <w:t xml:space="preserve"> as key/value pairs.</w:t>
            </w:r>
          </w:p>
        </w:tc>
      </w:tr>
      <w:tr w:rsidR="00050A46" w:rsidRPr="00BE0D51" w:rsidTr="00050A46">
        <w:tc>
          <w:tcPr>
            <w:tcW w:w="1951" w:type="dxa"/>
          </w:tcPr>
          <w:p w:rsidR="00050A46" w:rsidRDefault="00050A46" w:rsidP="00050A46">
            <w:pPr>
              <w:rPr>
                <w:lang w:val="en-US"/>
              </w:rPr>
            </w:pPr>
            <w:r>
              <w:rPr>
                <w:lang w:val="en-US"/>
              </w:rPr>
              <w:t>Example:</w:t>
            </w:r>
          </w:p>
        </w:tc>
        <w:tc>
          <w:tcPr>
            <w:tcW w:w="7827" w:type="dxa"/>
          </w:tcPr>
          <w:p w:rsidR="00050A46" w:rsidRDefault="00050A46" w:rsidP="00050A46">
            <w:pPr>
              <w:rPr>
                <w:lang w:val="en-US"/>
              </w:rPr>
            </w:pPr>
            <w:r>
              <w:rPr>
                <w:lang w:val="en-US"/>
              </w:rPr>
              <w:t>Request:</w:t>
            </w:r>
          </w:p>
          <w:p w:rsidR="00050A46" w:rsidRPr="006C7827" w:rsidRDefault="00B64DAF" w:rsidP="00050A46">
            <w:pPr>
              <w:rPr>
                <w:rFonts w:ascii="Courier New" w:hAnsi="Courier New" w:cs="Courier New"/>
                <w:lang w:val="en-US"/>
              </w:rPr>
            </w:pPr>
            <w:r>
              <w:rPr>
                <w:rFonts w:ascii="Courier New" w:hAnsi="Courier New" w:cs="Courier New"/>
                <w:lang w:val="en-US"/>
              </w:rPr>
              <w:t>GET</w:t>
            </w:r>
            <w:r w:rsidR="00050A46" w:rsidRPr="006C7827">
              <w:rPr>
                <w:rFonts w:ascii="Courier New" w:hAnsi="Courier New" w:cs="Courier New"/>
                <w:lang w:val="en-US"/>
              </w:rPr>
              <w:t xml:space="preserve"> /rest/client/</w:t>
            </w:r>
            <w:proofErr w:type="spellStart"/>
            <w:r>
              <w:rPr>
                <w:rFonts w:ascii="Courier New" w:hAnsi="Courier New" w:cs="Courier New"/>
                <w:lang w:val="en-US"/>
              </w:rPr>
              <w:t>probeconfiguration</w:t>
            </w:r>
            <w:proofErr w:type="spellEnd"/>
            <w:r>
              <w:rPr>
                <w:rFonts w:ascii="Courier New" w:hAnsi="Courier New" w:cs="Courier New"/>
                <w:lang w:val="en-US"/>
              </w:rPr>
              <w:t>/probe1</w:t>
            </w:r>
            <w:r w:rsidR="00050A46" w:rsidRPr="006C7827">
              <w:rPr>
                <w:rFonts w:ascii="Courier New" w:hAnsi="Courier New" w:cs="Courier New"/>
                <w:lang w:val="en-US"/>
              </w:rPr>
              <w:t xml:space="preserve"> HTTP/1.0</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Content-Length: &lt;</w:t>
            </w:r>
            <w:r w:rsidR="00F0708D">
              <w:rPr>
                <w:rFonts w:ascii="Courier New" w:hAnsi="Courier New" w:cs="Courier New"/>
                <w:lang w:val="en-US"/>
              </w:rPr>
              <w:t>.</w:t>
            </w:r>
            <w:r w:rsidRPr="006C7827">
              <w:rPr>
                <w:rFonts w:ascii="Courier New" w:hAnsi="Courier New" w:cs="Courier New"/>
                <w:lang w:val="en-US"/>
              </w:rPr>
              <w:t>..&gt;</w:t>
            </w:r>
          </w:p>
          <w:p w:rsidR="00050A46" w:rsidRPr="006C7827" w:rsidRDefault="00050A46" w:rsidP="00050A46">
            <w:pPr>
              <w:rPr>
                <w:rFonts w:ascii="Courier New" w:hAnsi="Courier New" w:cs="Courier New"/>
                <w:lang w:val="en-US"/>
              </w:rPr>
            </w:pPr>
          </w:p>
          <w:p w:rsidR="00050A46" w:rsidRPr="006C7827" w:rsidRDefault="00050A46" w:rsidP="00050A46">
            <w:pPr>
              <w:rPr>
                <w:rFonts w:ascii="Courier New" w:hAnsi="Courier New" w:cs="Courier New"/>
                <w:lang w:val="en-US"/>
              </w:rPr>
            </w:pPr>
            <w:r w:rsidRPr="006C7827">
              <w:rPr>
                <w:rFonts w:ascii="Courier New" w:hAnsi="Courier New" w:cs="Courier New"/>
                <w:lang w:val="en-US"/>
              </w:rPr>
              <w:lastRenderedPageBreak/>
              <w:t>&lt;</w:t>
            </w:r>
            <w:proofErr w:type="spellStart"/>
            <w:r w:rsidR="00CF0F72">
              <w:rPr>
                <w:rFonts w:ascii="Courier New" w:hAnsi="Courier New" w:cs="Courier New"/>
                <w:lang w:val="en-US"/>
              </w:rPr>
              <w:t>session</w:t>
            </w:r>
            <w:r w:rsidR="00863794">
              <w:rPr>
                <w:rFonts w:ascii="Courier New" w:hAnsi="Courier New" w:cs="Courier New"/>
                <w:lang w:val="en-US"/>
              </w:rPr>
              <w:t>Id</w:t>
            </w:r>
            <w:proofErr w:type="spellEnd"/>
            <w:r w:rsidRPr="006C7827">
              <w:rPr>
                <w:rFonts w:ascii="Courier New" w:hAnsi="Courier New" w:cs="Courier New"/>
                <w:lang w:val="en-US"/>
              </w:rPr>
              <w:t>&gt;</w:t>
            </w:r>
            <w:r w:rsidR="00863794">
              <w:rPr>
                <w:rFonts w:ascii="Courier New" w:hAnsi="Courier New" w:cs="Courier New"/>
                <w:lang w:val="en-US"/>
              </w:rPr>
              <w:t>xxx</w:t>
            </w:r>
            <w:r w:rsidRPr="006C7827">
              <w:rPr>
                <w:rFonts w:ascii="Courier New" w:hAnsi="Courier New" w:cs="Courier New"/>
                <w:lang w:val="en-US"/>
              </w:rPr>
              <w:t>&lt;/</w:t>
            </w:r>
            <w:proofErr w:type="spellStart"/>
            <w:r w:rsidR="00CF0F72">
              <w:rPr>
                <w:rFonts w:ascii="Courier New" w:hAnsi="Courier New" w:cs="Courier New"/>
                <w:lang w:val="en-US"/>
              </w:rPr>
              <w:t>session</w:t>
            </w:r>
            <w:r w:rsidR="00863794">
              <w:rPr>
                <w:rFonts w:ascii="Courier New" w:hAnsi="Courier New" w:cs="Courier New"/>
                <w:lang w:val="en-US"/>
              </w:rPr>
              <w:t>Id</w:t>
            </w:r>
            <w:proofErr w:type="spellEnd"/>
            <w:r w:rsidRPr="006C7827">
              <w:rPr>
                <w:rFonts w:ascii="Courier New" w:hAnsi="Courier New" w:cs="Courier New"/>
                <w:lang w:val="en-US"/>
              </w:rPr>
              <w:t>&gt;</w:t>
            </w:r>
          </w:p>
          <w:p w:rsidR="00050A46" w:rsidRDefault="00050A46" w:rsidP="00050A46">
            <w:pPr>
              <w:rPr>
                <w:lang w:val="en-US"/>
              </w:rPr>
            </w:pPr>
          </w:p>
          <w:p w:rsidR="00050A46" w:rsidRDefault="00050A46" w:rsidP="00050A46">
            <w:pPr>
              <w:rPr>
                <w:lang w:val="en-US"/>
              </w:rPr>
            </w:pPr>
            <w:r>
              <w:rPr>
                <w:lang w:val="en-US"/>
              </w:rPr>
              <w:t>OK response:</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050A46" w:rsidRPr="006C7827" w:rsidRDefault="00050A46" w:rsidP="00050A46">
            <w:pPr>
              <w:rPr>
                <w:rFonts w:ascii="Courier New" w:hAnsi="Courier New" w:cs="Courier New"/>
                <w:lang w:val="en-US"/>
              </w:rPr>
            </w:pPr>
            <w:r w:rsidRPr="00D92D07">
              <w:rPr>
                <w:rFonts w:ascii="Courier New" w:eastAsia="Times New Roman" w:hAnsi="Courier New" w:cs="Courier New"/>
                <w:color w:val="000000"/>
                <w:sz w:val="20"/>
                <w:szCs w:val="20"/>
                <w:lang w:val="en-US" w:eastAsia="fi-FI"/>
              </w:rPr>
              <w:t xml:space="preserve">Content-Length: </w:t>
            </w:r>
            <w:r w:rsidRPr="006C7827">
              <w:rPr>
                <w:rFonts w:ascii="Courier New" w:hAnsi="Courier New" w:cs="Courier New"/>
                <w:lang w:val="en-US"/>
              </w:rPr>
              <w:t>&lt;</w:t>
            </w:r>
            <w:r w:rsidR="00F0708D">
              <w:rPr>
                <w:rFonts w:ascii="Courier New" w:hAnsi="Courier New" w:cs="Courier New"/>
                <w:lang w:val="en-US"/>
              </w:rPr>
              <w:t>.</w:t>
            </w:r>
            <w:r w:rsidRPr="006C7827">
              <w:rPr>
                <w:rFonts w:ascii="Courier New" w:hAnsi="Courier New" w:cs="Courier New"/>
                <w:lang w:val="en-US"/>
              </w:rPr>
              <w:t>..&gt;</w:t>
            </w:r>
          </w:p>
          <w:p w:rsidR="00050A46" w:rsidRPr="00A64F82" w:rsidRDefault="00050A46" w:rsidP="00050A46">
            <w:pPr>
              <w:rPr>
                <w:rFonts w:ascii="Courier New" w:eastAsia="Times New Roman" w:hAnsi="Courier New" w:cs="Courier New"/>
                <w:color w:val="000000"/>
                <w:sz w:val="20"/>
                <w:szCs w:val="20"/>
                <w:lang w:val="en-US" w:eastAsia="fi-FI"/>
              </w:rPr>
            </w:pPr>
          </w:p>
          <w:p w:rsidR="00050A46" w:rsidRPr="00A64F82" w:rsidRDefault="00050A46" w:rsidP="00050A46">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&lt;</w:t>
            </w:r>
            <w:r w:rsidR="00F2461F">
              <w:rPr>
                <w:rFonts w:ascii="Courier New" w:eastAsia="Times New Roman" w:hAnsi="Courier New" w:cs="Courier New"/>
                <w:color w:val="000000"/>
                <w:sz w:val="20"/>
                <w:szCs w:val="20"/>
                <w:lang w:val="en-US" w:eastAsia="fi-FI"/>
              </w:rPr>
              <w:t>parameter</w:t>
            </w:r>
            <w:r w:rsidRPr="00A64F82">
              <w:rPr>
                <w:rFonts w:ascii="Courier New" w:eastAsia="Times New Roman" w:hAnsi="Courier New" w:cs="Courier New"/>
                <w:color w:val="000000"/>
                <w:sz w:val="20"/>
                <w:szCs w:val="20"/>
                <w:lang w:val="en-US" w:eastAsia="fi-FI"/>
              </w:rPr>
              <w:t>&gt;</w:t>
            </w:r>
          </w:p>
          <w:p w:rsidR="00050A46" w:rsidRPr="00A64F82" w:rsidRDefault="00050A46" w:rsidP="00050A46">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w:t>
            </w:r>
            <w:r w:rsidR="00F2461F">
              <w:rPr>
                <w:rFonts w:ascii="Courier New" w:eastAsia="Times New Roman" w:hAnsi="Courier New" w:cs="Courier New"/>
                <w:color w:val="000000"/>
                <w:sz w:val="20"/>
                <w:szCs w:val="20"/>
                <w:lang w:val="en-US" w:eastAsia="fi-FI"/>
              </w:rPr>
              <w:t>key&gt;key1&lt;/key</w:t>
            </w:r>
            <w:r w:rsidRPr="00A64F82">
              <w:rPr>
                <w:rFonts w:ascii="Courier New" w:eastAsia="Times New Roman" w:hAnsi="Courier New" w:cs="Courier New"/>
                <w:color w:val="000000"/>
                <w:sz w:val="20"/>
                <w:szCs w:val="20"/>
                <w:lang w:val="en-US" w:eastAsia="fi-FI"/>
              </w:rPr>
              <w:t>&gt;</w:t>
            </w:r>
          </w:p>
          <w:p w:rsidR="00050A46" w:rsidRPr="00A64F82" w:rsidRDefault="00F2461F"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&lt;value&gt;hello&lt;/value</w:t>
            </w:r>
            <w:r w:rsidR="00050A46" w:rsidRPr="00A64F82">
              <w:rPr>
                <w:rFonts w:ascii="Courier New" w:eastAsia="Times New Roman" w:hAnsi="Courier New" w:cs="Courier New"/>
                <w:color w:val="000000"/>
                <w:sz w:val="20"/>
                <w:szCs w:val="20"/>
                <w:lang w:val="en-US" w:eastAsia="fi-FI"/>
              </w:rPr>
              <w:t>&gt;</w:t>
            </w:r>
          </w:p>
          <w:p w:rsidR="00050A46" w:rsidRPr="00A64F82" w:rsidRDefault="00050A46" w:rsidP="00050A46">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&lt;/</w:t>
            </w:r>
            <w:r w:rsidR="00F2461F">
              <w:rPr>
                <w:rFonts w:ascii="Courier New" w:eastAsia="Times New Roman" w:hAnsi="Courier New" w:cs="Courier New"/>
                <w:color w:val="000000"/>
                <w:sz w:val="20"/>
                <w:szCs w:val="20"/>
                <w:lang w:val="en-US" w:eastAsia="fi-FI"/>
              </w:rPr>
              <w:t>parameter</w:t>
            </w:r>
            <w:r w:rsidRPr="00A64F82">
              <w:rPr>
                <w:rFonts w:ascii="Courier New" w:eastAsia="Times New Roman" w:hAnsi="Courier New" w:cs="Courier New"/>
                <w:color w:val="000000"/>
                <w:sz w:val="20"/>
                <w:szCs w:val="20"/>
                <w:lang w:val="en-US" w:eastAsia="fi-FI"/>
              </w:rPr>
              <w:t>&gt;</w:t>
            </w:r>
          </w:p>
          <w:p w:rsidR="00F2461F" w:rsidRPr="00A64F82" w:rsidRDefault="00F2461F" w:rsidP="00F2461F">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&lt;</w:t>
            </w:r>
            <w:r>
              <w:rPr>
                <w:rFonts w:ascii="Courier New" w:eastAsia="Times New Roman" w:hAnsi="Courier New" w:cs="Courier New"/>
                <w:color w:val="000000"/>
                <w:sz w:val="20"/>
                <w:szCs w:val="20"/>
                <w:lang w:val="en-US" w:eastAsia="fi-FI"/>
              </w:rPr>
              <w:t>parameter</w:t>
            </w:r>
            <w:r w:rsidRPr="00A64F82">
              <w:rPr>
                <w:rFonts w:ascii="Courier New" w:eastAsia="Times New Roman" w:hAnsi="Courier New" w:cs="Courier New"/>
                <w:color w:val="000000"/>
                <w:sz w:val="20"/>
                <w:szCs w:val="20"/>
                <w:lang w:val="en-US" w:eastAsia="fi-FI"/>
              </w:rPr>
              <w:t>&gt;</w:t>
            </w:r>
          </w:p>
          <w:p w:rsidR="00F2461F" w:rsidRPr="00A64F82" w:rsidRDefault="00F2461F" w:rsidP="00F2461F">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w:t>
            </w:r>
            <w:r>
              <w:rPr>
                <w:rFonts w:ascii="Courier New" w:eastAsia="Times New Roman" w:hAnsi="Courier New" w:cs="Courier New"/>
                <w:color w:val="000000"/>
                <w:sz w:val="20"/>
                <w:szCs w:val="20"/>
                <w:lang w:val="en-US" w:eastAsia="fi-FI"/>
              </w:rPr>
              <w:t>key&gt;key2&lt;/key</w:t>
            </w:r>
            <w:r w:rsidRPr="00A64F82">
              <w:rPr>
                <w:rFonts w:ascii="Courier New" w:eastAsia="Times New Roman" w:hAnsi="Courier New" w:cs="Courier New"/>
                <w:color w:val="000000"/>
                <w:sz w:val="20"/>
                <w:szCs w:val="20"/>
                <w:lang w:val="en-US" w:eastAsia="fi-FI"/>
              </w:rPr>
              <w:t>&gt;</w:t>
            </w:r>
          </w:p>
          <w:p w:rsidR="00F2461F" w:rsidRPr="00A64F82" w:rsidRDefault="00F2461F" w:rsidP="00F2461F">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 xml:space="preserve">  &lt;value&gt;world&lt;/value</w:t>
            </w:r>
            <w:r w:rsidRPr="00A64F82">
              <w:rPr>
                <w:rFonts w:ascii="Courier New" w:eastAsia="Times New Roman" w:hAnsi="Courier New" w:cs="Courier New"/>
                <w:color w:val="000000"/>
                <w:sz w:val="20"/>
                <w:szCs w:val="20"/>
                <w:lang w:val="en-US" w:eastAsia="fi-FI"/>
              </w:rPr>
              <w:t>&gt;</w:t>
            </w:r>
          </w:p>
          <w:p w:rsidR="00F2461F" w:rsidRPr="00A64F82" w:rsidRDefault="00F2461F" w:rsidP="00F2461F">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&lt;/</w:t>
            </w:r>
            <w:r>
              <w:rPr>
                <w:rFonts w:ascii="Courier New" w:eastAsia="Times New Roman" w:hAnsi="Courier New" w:cs="Courier New"/>
                <w:color w:val="000000"/>
                <w:sz w:val="20"/>
                <w:szCs w:val="20"/>
                <w:lang w:val="en-US" w:eastAsia="fi-FI"/>
              </w:rPr>
              <w:t>parameter</w:t>
            </w:r>
            <w:r w:rsidRPr="00A64F82">
              <w:rPr>
                <w:rFonts w:ascii="Courier New" w:eastAsia="Times New Roman" w:hAnsi="Courier New" w:cs="Courier New"/>
                <w:color w:val="000000"/>
                <w:sz w:val="20"/>
                <w:szCs w:val="20"/>
                <w:lang w:val="en-US" w:eastAsia="fi-FI"/>
              </w:rPr>
              <w:t>&gt;</w:t>
            </w:r>
          </w:p>
          <w:p w:rsidR="00050A46" w:rsidRDefault="00050A46" w:rsidP="00050A46">
            <w:pPr>
              <w:rPr>
                <w:lang w:val="en-US"/>
              </w:rPr>
            </w:pPr>
          </w:p>
          <w:p w:rsidR="00050A46" w:rsidRDefault="00050A46" w:rsidP="00050A46">
            <w:pPr>
              <w:rPr>
                <w:lang w:val="en-US"/>
              </w:rPr>
            </w:pPr>
            <w:r>
              <w:rPr>
                <w:lang w:val="en-US"/>
              </w:rPr>
              <w:t>Error response:</w:t>
            </w:r>
          </w:p>
          <w:p w:rsidR="00050A46" w:rsidRDefault="003670FE" w:rsidP="00050A46">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050A46" w:rsidRDefault="00050A46">
      <w:pPr>
        <w:rPr>
          <w:lang w:val="en-US"/>
        </w:rPr>
      </w:pPr>
    </w:p>
    <w:p w:rsidR="00800950" w:rsidRPr="00FC1921" w:rsidRDefault="00800950" w:rsidP="004C0173">
      <w:pPr>
        <w:pStyle w:val="Heading3"/>
        <w:rPr>
          <w:lang w:val="en-US"/>
        </w:rPr>
      </w:pPr>
      <w:r w:rsidRPr="00FC1921">
        <w:rPr>
          <w:lang w:val="en-US"/>
        </w:rPr>
        <w:t>Setting a probe configuration</w:t>
      </w:r>
    </w:p>
    <w:p w:rsidR="00800950" w:rsidRDefault="00800950">
      <w:pPr>
        <w:rPr>
          <w:lang w:val="en-US"/>
        </w:rPr>
      </w:pPr>
      <w:r>
        <w:rPr>
          <w:lang w:val="en-US"/>
        </w:rPr>
        <w:t>The client can set the configuration for a given probe if the probe supports this.</w:t>
      </w:r>
    </w:p>
    <w:p w:rsidR="00050A46" w:rsidRPr="00050A46" w:rsidRDefault="00050A46" w:rsidP="00050A46">
      <w:pPr>
        <w:pStyle w:val="Caption"/>
        <w:jc w:val="center"/>
        <w:rPr>
          <w:lang w:val="en-US"/>
        </w:rPr>
      </w:pPr>
      <w:proofErr w:type="gramStart"/>
      <w:r w:rsidRPr="00050A46">
        <w:rPr>
          <w:lang w:val="en-US"/>
        </w:rPr>
        <w:t xml:space="preserve">Table </w:t>
      </w:r>
      <w:r w:rsidR="00E73C38">
        <w:fldChar w:fldCharType="begin"/>
      </w:r>
      <w:r w:rsidRPr="00050A46">
        <w:rPr>
          <w:lang w:val="en-US"/>
        </w:rPr>
        <w:instrText xml:space="preserve"> SEQ Table \* ARABIC </w:instrText>
      </w:r>
      <w:r w:rsidR="00E73C38">
        <w:fldChar w:fldCharType="separate"/>
      </w:r>
      <w:r w:rsidR="005C7D9D">
        <w:rPr>
          <w:noProof/>
          <w:lang w:val="en-US"/>
        </w:rPr>
        <w:t>8</w:t>
      </w:r>
      <w:r w:rsidR="00E73C38">
        <w:fldChar w:fldCharType="end"/>
      </w:r>
      <w:r w:rsidRPr="00050A46">
        <w:rPr>
          <w:lang w:val="en-US"/>
        </w:rPr>
        <w:t>.</w:t>
      </w:r>
      <w:proofErr w:type="gramEnd"/>
      <w:r w:rsidRPr="00050A46">
        <w:rPr>
          <w:lang w:val="en-US"/>
        </w:rPr>
        <w:t xml:space="preserve"> Probe configuration set request format and example.</w:t>
      </w:r>
    </w:p>
    <w:tbl>
      <w:tblPr>
        <w:tblStyle w:val="TableGrid"/>
        <w:tblW w:w="0" w:type="auto"/>
        <w:tblLook w:val="04A0"/>
      </w:tblPr>
      <w:tblGrid>
        <w:gridCol w:w="1951"/>
        <w:gridCol w:w="7827"/>
      </w:tblGrid>
      <w:tr w:rsidR="00050A46" w:rsidTr="00050A46">
        <w:tc>
          <w:tcPr>
            <w:tcW w:w="1951" w:type="dxa"/>
          </w:tcPr>
          <w:p w:rsidR="00050A46" w:rsidRDefault="00050A46" w:rsidP="00050A46">
            <w:pPr>
              <w:rPr>
                <w:lang w:val="en-US"/>
              </w:rPr>
            </w:pPr>
            <w:r>
              <w:rPr>
                <w:lang w:val="en-US"/>
              </w:rPr>
              <w:t>Request type:</w:t>
            </w:r>
          </w:p>
        </w:tc>
        <w:tc>
          <w:tcPr>
            <w:tcW w:w="7827" w:type="dxa"/>
          </w:tcPr>
          <w:p w:rsidR="00050A46" w:rsidRDefault="00B64DAF" w:rsidP="00050A46">
            <w:pPr>
              <w:rPr>
                <w:lang w:val="en-US"/>
              </w:rPr>
            </w:pPr>
            <w:r>
              <w:rPr>
                <w:lang w:val="en-US"/>
              </w:rPr>
              <w:t>HTTP POST</w:t>
            </w:r>
          </w:p>
        </w:tc>
      </w:tr>
      <w:tr w:rsidR="00050A46" w:rsidRPr="00BE0D51" w:rsidTr="00050A46">
        <w:tc>
          <w:tcPr>
            <w:tcW w:w="1951" w:type="dxa"/>
          </w:tcPr>
          <w:p w:rsidR="00050A46" w:rsidRDefault="00050A46" w:rsidP="00050A46">
            <w:pPr>
              <w:rPr>
                <w:lang w:val="en-US"/>
              </w:rPr>
            </w:pPr>
            <w:r>
              <w:rPr>
                <w:lang w:val="en-US"/>
              </w:rPr>
              <w:t>URL:</w:t>
            </w:r>
          </w:p>
        </w:tc>
        <w:tc>
          <w:tcPr>
            <w:tcW w:w="7827" w:type="dxa"/>
          </w:tcPr>
          <w:p w:rsidR="00050A46" w:rsidRDefault="00B64DAF" w:rsidP="00050A46">
            <w:pPr>
              <w:rPr>
                <w:lang w:val="en-US"/>
              </w:rPr>
            </w:pPr>
            <w:r w:rsidRPr="00B64DAF">
              <w:rPr>
                <w:lang w:val="en-US"/>
              </w:rPr>
              <w:t>http://localhost:8080/rest/client/probeconfiguration</w:t>
            </w:r>
            <w:r>
              <w:rPr>
                <w:lang w:val="en-US"/>
              </w:rPr>
              <w:t>/{probeid}</w:t>
            </w:r>
          </w:p>
        </w:tc>
      </w:tr>
      <w:tr w:rsidR="00050A46" w:rsidTr="00050A46">
        <w:tc>
          <w:tcPr>
            <w:tcW w:w="1951" w:type="dxa"/>
          </w:tcPr>
          <w:p w:rsidR="00050A46" w:rsidRDefault="00050A46" w:rsidP="00050A46">
            <w:pPr>
              <w:rPr>
                <w:lang w:val="en-US"/>
              </w:rPr>
            </w:pPr>
            <w:r>
              <w:rPr>
                <w:lang w:val="en-US"/>
              </w:rPr>
              <w:t>Parameters:</w:t>
            </w:r>
          </w:p>
        </w:tc>
        <w:tc>
          <w:tcPr>
            <w:tcW w:w="7827" w:type="dxa"/>
          </w:tcPr>
          <w:p w:rsidR="004142D3" w:rsidDel="008105B5" w:rsidRDefault="008105B5" w:rsidP="001D135A">
            <w:pPr>
              <w:pStyle w:val="ListParagraph"/>
              <w:numPr>
                <w:ilvl w:val="0"/>
                <w:numId w:val="32"/>
              </w:numPr>
              <w:rPr>
                <w:del w:id="48" w:author="Petri Heinonen" w:date="2011-05-12T14:14:00Z"/>
                <w:lang w:val="en-US"/>
              </w:rPr>
            </w:pPr>
            <w:proofErr w:type="gramStart"/>
            <w:ins w:id="49" w:author="Petri Heinonen" w:date="2011-05-12T14:14:00Z">
              <w:r w:rsidRPr="008105B5">
                <w:rPr>
                  <w:lang w:val="en-US"/>
                </w:rPr>
                <w:t>authentication</w:t>
              </w:r>
              <w:proofErr w:type="gramEnd"/>
              <w:r w:rsidRPr="008105B5">
                <w:rPr>
                  <w:lang w:val="en-US"/>
                </w:rPr>
                <w:t>: A pre-deployed authentication token. This is in http authentication header (“</w:t>
              </w:r>
              <w:proofErr w:type="spellStart"/>
              <w:r w:rsidRPr="008105B5">
                <w:rPr>
                  <w:lang w:val="en-US"/>
                </w:rPr>
                <w:t>username</w:t>
              </w:r>
              <w:proofErr w:type="gramStart"/>
              <w:r w:rsidRPr="008105B5">
                <w:rPr>
                  <w:lang w:val="en-US"/>
                </w:rPr>
                <w:t>:password</w:t>
              </w:r>
              <w:proofErr w:type="spellEnd"/>
              <w:proofErr w:type="gramEnd"/>
              <w:r w:rsidRPr="008105B5">
                <w:rPr>
                  <w:lang w:val="en-US"/>
                </w:rPr>
                <w:t>”).</w:t>
              </w:r>
            </w:ins>
            <w:proofErr w:type="spellStart"/>
            <w:del w:id="50" w:author="Petri Heinonen" w:date="2011-05-12T14:14:00Z">
              <w:r w:rsidR="004142D3" w:rsidRPr="001D135A" w:rsidDel="008105B5">
                <w:rPr>
                  <w:lang w:val="en-US"/>
                </w:rPr>
                <w:delText>session id</w:delText>
              </w:r>
            </w:del>
          </w:p>
          <w:p w:rsidR="00050A46" w:rsidRPr="001D135A" w:rsidRDefault="00B64DAF" w:rsidP="001D135A">
            <w:pPr>
              <w:pStyle w:val="ListParagraph"/>
              <w:numPr>
                <w:ilvl w:val="0"/>
                <w:numId w:val="32"/>
              </w:numPr>
              <w:rPr>
                <w:lang w:val="en-US"/>
              </w:rPr>
            </w:pPr>
            <w:proofErr w:type="gramStart"/>
            <w:r w:rsidRPr="001D135A">
              <w:rPr>
                <w:lang w:val="en-US"/>
              </w:rPr>
              <w:t>probeid</w:t>
            </w:r>
            <w:proofErr w:type="spellEnd"/>
            <w:proofErr w:type="gramEnd"/>
            <w:r w:rsidRPr="001D135A">
              <w:rPr>
                <w:lang w:val="en-US"/>
              </w:rPr>
              <w:t>: referenced probe id.</w:t>
            </w:r>
          </w:p>
          <w:p w:rsidR="00B64DAF" w:rsidRPr="001D135A" w:rsidRDefault="008A3BA0" w:rsidP="001D135A">
            <w:pPr>
              <w:pStyle w:val="ListParagraph"/>
              <w:numPr>
                <w:ilvl w:val="0"/>
                <w:numId w:val="32"/>
              </w:numPr>
              <w:rPr>
                <w:lang w:val="en-US"/>
              </w:rPr>
            </w:pPr>
            <w:r w:rsidRPr="001D135A">
              <w:rPr>
                <w:lang w:val="en-US"/>
              </w:rPr>
              <w:t>key: parameter key</w:t>
            </w:r>
          </w:p>
          <w:p w:rsidR="008A3BA0" w:rsidRPr="001D135A" w:rsidRDefault="008A3BA0" w:rsidP="001D135A">
            <w:pPr>
              <w:pStyle w:val="ListParagraph"/>
              <w:numPr>
                <w:ilvl w:val="0"/>
                <w:numId w:val="32"/>
              </w:numPr>
              <w:rPr>
                <w:lang w:val="en-US"/>
              </w:rPr>
            </w:pPr>
            <w:r w:rsidRPr="001D135A">
              <w:rPr>
                <w:lang w:val="en-US"/>
              </w:rPr>
              <w:t>value: parameter value</w:t>
            </w:r>
          </w:p>
        </w:tc>
      </w:tr>
      <w:tr w:rsidR="00050A46" w:rsidRPr="00EB7FC0" w:rsidTr="00050A46">
        <w:tc>
          <w:tcPr>
            <w:tcW w:w="1951" w:type="dxa"/>
          </w:tcPr>
          <w:p w:rsidR="00050A46" w:rsidRDefault="00050A46" w:rsidP="00050A46">
            <w:pPr>
              <w:rPr>
                <w:lang w:val="en-US"/>
              </w:rPr>
            </w:pPr>
            <w:r>
              <w:rPr>
                <w:lang w:val="en-US"/>
              </w:rPr>
              <w:t>Returns:</w:t>
            </w:r>
          </w:p>
        </w:tc>
        <w:tc>
          <w:tcPr>
            <w:tcW w:w="7827" w:type="dxa"/>
          </w:tcPr>
          <w:p w:rsidR="00050A46" w:rsidRPr="00746C71" w:rsidRDefault="001D135A" w:rsidP="00050A46">
            <w:pPr>
              <w:rPr>
                <w:lang w:val="en-US"/>
              </w:rPr>
            </w:pPr>
            <w:r>
              <w:rPr>
                <w:lang w:val="en-US"/>
              </w:rPr>
              <w:t>ok/error</w:t>
            </w:r>
          </w:p>
        </w:tc>
      </w:tr>
      <w:tr w:rsidR="00050A46" w:rsidRPr="00BE0D51" w:rsidTr="00050A46">
        <w:tc>
          <w:tcPr>
            <w:tcW w:w="1951" w:type="dxa"/>
          </w:tcPr>
          <w:p w:rsidR="00050A46" w:rsidRDefault="00050A46" w:rsidP="00050A46">
            <w:pPr>
              <w:rPr>
                <w:lang w:val="en-US"/>
              </w:rPr>
            </w:pPr>
            <w:r>
              <w:rPr>
                <w:lang w:val="en-US"/>
              </w:rPr>
              <w:t>Example:</w:t>
            </w:r>
          </w:p>
        </w:tc>
        <w:tc>
          <w:tcPr>
            <w:tcW w:w="7827" w:type="dxa"/>
          </w:tcPr>
          <w:p w:rsidR="00050A46" w:rsidRDefault="00050A46" w:rsidP="00050A46">
            <w:pPr>
              <w:rPr>
                <w:lang w:val="en-US"/>
              </w:rPr>
            </w:pPr>
            <w:r>
              <w:rPr>
                <w:lang w:val="en-US"/>
              </w:rPr>
              <w:t>Request:</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POST /rest/client/</w:t>
            </w:r>
            <w:r>
              <w:rPr>
                <w:rFonts w:ascii="Courier New" w:hAnsi="Courier New" w:cs="Courier New"/>
                <w:lang w:val="en-US"/>
              </w:rPr>
              <w:t>probes</w:t>
            </w:r>
            <w:r w:rsidRPr="006C7827">
              <w:rPr>
                <w:rFonts w:ascii="Courier New" w:hAnsi="Courier New" w:cs="Courier New"/>
                <w:lang w:val="en-US"/>
              </w:rPr>
              <w:t xml:space="preserve"> HTTP/1.0</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Content-Length: &lt;</w:t>
            </w:r>
            <w:r w:rsidR="00F0708D">
              <w:rPr>
                <w:rFonts w:ascii="Courier New" w:hAnsi="Courier New" w:cs="Courier New"/>
                <w:lang w:val="en-US"/>
              </w:rPr>
              <w:t>.</w:t>
            </w:r>
            <w:r w:rsidRPr="006C7827">
              <w:rPr>
                <w:rFonts w:ascii="Courier New" w:hAnsi="Courier New" w:cs="Courier New"/>
                <w:lang w:val="en-US"/>
              </w:rPr>
              <w:t>..&gt;</w:t>
            </w:r>
          </w:p>
          <w:p w:rsidR="00050A46" w:rsidRPr="006C7827" w:rsidRDefault="00050A46" w:rsidP="00050A46">
            <w:pPr>
              <w:rPr>
                <w:rFonts w:ascii="Courier New" w:hAnsi="Courier New" w:cs="Courier New"/>
                <w:lang w:val="en-US"/>
              </w:rPr>
            </w:pPr>
          </w:p>
          <w:p w:rsidR="00422628" w:rsidRDefault="00863794" w:rsidP="00422628">
            <w:pPr>
              <w:rPr>
                <w:rFonts w:ascii="Courier New" w:hAnsi="Courier New" w:cs="Courier New"/>
                <w:lang w:val="en-US"/>
              </w:rPr>
            </w:pP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r>
              <w:rPr>
                <w:rFonts w:ascii="Courier New" w:hAnsi="Courier New" w:cs="Courier New"/>
                <w:lang w:val="en-US"/>
              </w:rPr>
              <w:t>xxx</w:t>
            </w: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p>
          <w:p w:rsidR="00422628" w:rsidRDefault="00422628" w:rsidP="00422628">
            <w:pPr>
              <w:rPr>
                <w:rFonts w:ascii="Courier New" w:hAnsi="Courier New" w:cs="Courier New"/>
                <w:lang w:val="en-US"/>
              </w:rPr>
            </w:pPr>
            <w:r>
              <w:rPr>
                <w:rFonts w:ascii="Courier New" w:hAnsi="Courier New" w:cs="Courier New"/>
                <w:lang w:val="en-US"/>
              </w:rPr>
              <w:t>&lt;key&gt;key1&lt;/key&gt;</w:t>
            </w:r>
          </w:p>
          <w:p w:rsidR="00422628" w:rsidRDefault="00422628" w:rsidP="00422628">
            <w:pPr>
              <w:rPr>
                <w:rFonts w:ascii="Courier New" w:hAnsi="Courier New" w:cs="Courier New"/>
                <w:lang w:val="en-US"/>
              </w:rPr>
            </w:pPr>
            <w:r>
              <w:rPr>
                <w:rFonts w:ascii="Courier New" w:hAnsi="Courier New" w:cs="Courier New"/>
                <w:lang w:val="en-US"/>
              </w:rPr>
              <w:t>&lt;value&gt;</w:t>
            </w:r>
            <w:proofErr w:type="spellStart"/>
            <w:r>
              <w:rPr>
                <w:rFonts w:ascii="Courier New" w:hAnsi="Courier New" w:cs="Courier New"/>
                <w:lang w:val="en-US"/>
              </w:rPr>
              <w:t>hola</w:t>
            </w:r>
            <w:proofErr w:type="spellEnd"/>
            <w:r>
              <w:rPr>
                <w:rFonts w:ascii="Courier New" w:hAnsi="Courier New" w:cs="Courier New"/>
                <w:lang w:val="en-US"/>
              </w:rPr>
              <w:t>&lt;/value&gt;</w:t>
            </w:r>
          </w:p>
          <w:p w:rsidR="00050A46" w:rsidRDefault="00050A46" w:rsidP="00050A46">
            <w:pPr>
              <w:rPr>
                <w:rFonts w:ascii="Courier New" w:hAnsi="Courier New" w:cs="Courier New"/>
                <w:lang w:val="en-US"/>
              </w:rPr>
            </w:pPr>
          </w:p>
          <w:p w:rsidR="00863794" w:rsidRDefault="00863794" w:rsidP="00050A46">
            <w:pPr>
              <w:rPr>
                <w:lang w:val="en-US"/>
              </w:rPr>
            </w:pPr>
          </w:p>
          <w:p w:rsidR="00050A46" w:rsidRDefault="00050A46" w:rsidP="00050A46">
            <w:pPr>
              <w:rPr>
                <w:lang w:val="en-US"/>
              </w:rPr>
            </w:pPr>
            <w:r>
              <w:rPr>
                <w:lang w:val="en-US"/>
              </w:rPr>
              <w:t>OK response:</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050A46" w:rsidRPr="00A64F82" w:rsidRDefault="00050A46" w:rsidP="00152777">
            <w:pPr>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 xml:space="preserve">Content-Length: </w:t>
            </w:r>
            <w:r w:rsidRPr="006C7827">
              <w:rPr>
                <w:rFonts w:ascii="Courier New" w:hAnsi="Courier New" w:cs="Courier New"/>
                <w:lang w:val="en-US"/>
              </w:rPr>
              <w:t>&lt;</w:t>
            </w:r>
            <w:r w:rsidR="00A37BDD">
              <w:rPr>
                <w:rFonts w:ascii="Courier New" w:hAnsi="Courier New" w:cs="Courier New"/>
                <w:lang w:val="en-US"/>
              </w:rPr>
              <w:t>.</w:t>
            </w:r>
            <w:r w:rsidRPr="006C7827">
              <w:rPr>
                <w:rFonts w:ascii="Courier New" w:hAnsi="Courier New" w:cs="Courier New"/>
                <w:lang w:val="en-US"/>
              </w:rPr>
              <w:t>..&gt;</w:t>
            </w:r>
          </w:p>
          <w:p w:rsidR="00050A46" w:rsidRDefault="00050A46" w:rsidP="00050A46">
            <w:pPr>
              <w:rPr>
                <w:lang w:val="en-US"/>
              </w:rPr>
            </w:pPr>
          </w:p>
          <w:p w:rsidR="00050A46" w:rsidRDefault="00050A46" w:rsidP="00050A46">
            <w:pPr>
              <w:rPr>
                <w:lang w:val="en-US"/>
              </w:rPr>
            </w:pPr>
            <w:r>
              <w:rPr>
                <w:lang w:val="en-US"/>
              </w:rPr>
              <w:t>Error response:</w:t>
            </w:r>
          </w:p>
          <w:p w:rsidR="00050A46" w:rsidRDefault="003670FE" w:rsidP="00050A46">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050A46" w:rsidRDefault="00050A46">
      <w:pPr>
        <w:rPr>
          <w:lang w:val="en-US"/>
        </w:rPr>
      </w:pPr>
    </w:p>
    <w:p w:rsidR="00800950" w:rsidRPr="00FC1921" w:rsidRDefault="00800950" w:rsidP="004C0173">
      <w:pPr>
        <w:pStyle w:val="Heading3"/>
        <w:rPr>
          <w:lang w:val="en-US"/>
        </w:rPr>
      </w:pPr>
      <w:r w:rsidRPr="00FC1921">
        <w:rPr>
          <w:lang w:val="en-US"/>
        </w:rPr>
        <w:lastRenderedPageBreak/>
        <w:t>Getting MFW information</w:t>
      </w:r>
    </w:p>
    <w:p w:rsidR="00800950" w:rsidRDefault="00800950">
      <w:pPr>
        <w:rPr>
          <w:lang w:val="en-US"/>
        </w:rPr>
      </w:pPr>
      <w:r>
        <w:rPr>
          <w:lang w:val="en-US"/>
        </w:rPr>
        <w:t>The client can request the MFW to provide it with some basic information about the MFW it is connected to.</w:t>
      </w:r>
    </w:p>
    <w:p w:rsidR="00050A46" w:rsidRPr="00050A46" w:rsidRDefault="00050A46" w:rsidP="00050A46">
      <w:pPr>
        <w:pStyle w:val="Caption"/>
        <w:jc w:val="center"/>
        <w:rPr>
          <w:lang w:val="en-US"/>
        </w:rPr>
      </w:pPr>
      <w:proofErr w:type="gramStart"/>
      <w:r w:rsidRPr="00050A46">
        <w:rPr>
          <w:lang w:val="en-US"/>
        </w:rPr>
        <w:t xml:space="preserve">Table </w:t>
      </w:r>
      <w:r w:rsidR="00E73C38">
        <w:fldChar w:fldCharType="begin"/>
      </w:r>
      <w:r w:rsidRPr="00050A46">
        <w:rPr>
          <w:lang w:val="en-US"/>
        </w:rPr>
        <w:instrText xml:space="preserve"> SEQ Table \* ARABIC </w:instrText>
      </w:r>
      <w:r w:rsidR="00E73C38">
        <w:fldChar w:fldCharType="separate"/>
      </w:r>
      <w:r w:rsidR="005C7D9D">
        <w:rPr>
          <w:noProof/>
          <w:lang w:val="en-US"/>
        </w:rPr>
        <w:t>9</w:t>
      </w:r>
      <w:r w:rsidR="00E73C38">
        <w:fldChar w:fldCharType="end"/>
      </w:r>
      <w:r w:rsidRPr="00050A46">
        <w:rPr>
          <w:lang w:val="en-US"/>
        </w:rPr>
        <w:t>.</w:t>
      </w:r>
      <w:proofErr w:type="gramEnd"/>
      <w:r w:rsidRPr="00050A46">
        <w:rPr>
          <w:lang w:val="en-US"/>
        </w:rPr>
        <w:t xml:space="preserve"> </w:t>
      </w:r>
      <w:proofErr w:type="gramStart"/>
      <w:r w:rsidRPr="00050A46">
        <w:rPr>
          <w:lang w:val="en-US"/>
        </w:rPr>
        <w:t>MFW general information request format and example.</w:t>
      </w:r>
      <w:proofErr w:type="gramEnd"/>
    </w:p>
    <w:tbl>
      <w:tblPr>
        <w:tblStyle w:val="TableGrid"/>
        <w:tblW w:w="0" w:type="auto"/>
        <w:tblLook w:val="04A0"/>
      </w:tblPr>
      <w:tblGrid>
        <w:gridCol w:w="1951"/>
        <w:gridCol w:w="7827"/>
      </w:tblGrid>
      <w:tr w:rsidR="00050A46" w:rsidTr="00050A46">
        <w:tc>
          <w:tcPr>
            <w:tcW w:w="1951" w:type="dxa"/>
          </w:tcPr>
          <w:p w:rsidR="00050A46" w:rsidRDefault="00050A46" w:rsidP="00050A46">
            <w:pPr>
              <w:rPr>
                <w:lang w:val="en-US"/>
              </w:rPr>
            </w:pPr>
            <w:r>
              <w:rPr>
                <w:lang w:val="en-US"/>
              </w:rPr>
              <w:t>Request type:</w:t>
            </w:r>
          </w:p>
        </w:tc>
        <w:tc>
          <w:tcPr>
            <w:tcW w:w="7827" w:type="dxa"/>
          </w:tcPr>
          <w:p w:rsidR="00050A46" w:rsidRDefault="00050A46" w:rsidP="00050A46">
            <w:pPr>
              <w:rPr>
                <w:lang w:val="en-US"/>
              </w:rPr>
            </w:pPr>
            <w:r>
              <w:rPr>
                <w:lang w:val="en-US"/>
              </w:rPr>
              <w:t>HTTP GET</w:t>
            </w:r>
          </w:p>
        </w:tc>
      </w:tr>
      <w:tr w:rsidR="00050A46" w:rsidRPr="00BE0D51" w:rsidTr="00050A46">
        <w:tc>
          <w:tcPr>
            <w:tcW w:w="1951" w:type="dxa"/>
          </w:tcPr>
          <w:p w:rsidR="00050A46" w:rsidRDefault="00050A46" w:rsidP="00050A46">
            <w:pPr>
              <w:rPr>
                <w:lang w:val="en-US"/>
              </w:rPr>
            </w:pPr>
            <w:r>
              <w:rPr>
                <w:lang w:val="en-US"/>
              </w:rPr>
              <w:t>URL:</w:t>
            </w:r>
          </w:p>
        </w:tc>
        <w:tc>
          <w:tcPr>
            <w:tcW w:w="7827" w:type="dxa"/>
          </w:tcPr>
          <w:p w:rsidR="00050A46" w:rsidRDefault="00CF0F72" w:rsidP="00CF0F72">
            <w:pPr>
              <w:rPr>
                <w:lang w:val="en-US"/>
              </w:rPr>
            </w:pPr>
            <w:r w:rsidRPr="00CF0F72">
              <w:rPr>
                <w:lang w:val="en-US"/>
              </w:rPr>
              <w:t>http://localhost:8080/rest/client/mfwinformation</w:t>
            </w:r>
          </w:p>
        </w:tc>
      </w:tr>
      <w:tr w:rsidR="00050A46" w:rsidRPr="00CF0F72" w:rsidTr="00050A46">
        <w:tc>
          <w:tcPr>
            <w:tcW w:w="1951" w:type="dxa"/>
          </w:tcPr>
          <w:p w:rsidR="00050A46" w:rsidRDefault="00050A46" w:rsidP="00050A46">
            <w:pPr>
              <w:rPr>
                <w:lang w:val="en-US"/>
              </w:rPr>
            </w:pPr>
            <w:r>
              <w:rPr>
                <w:lang w:val="en-US"/>
              </w:rPr>
              <w:t>Parameters:</w:t>
            </w:r>
          </w:p>
        </w:tc>
        <w:tc>
          <w:tcPr>
            <w:tcW w:w="7827" w:type="dxa"/>
          </w:tcPr>
          <w:p w:rsidR="00050A46" w:rsidRDefault="00050A46" w:rsidP="00CF0F72">
            <w:pPr>
              <w:rPr>
                <w:lang w:val="en-US"/>
              </w:rPr>
            </w:pPr>
            <w:proofErr w:type="gramStart"/>
            <w:r>
              <w:rPr>
                <w:lang w:val="en-US"/>
              </w:rPr>
              <w:t>none</w:t>
            </w:r>
            <w:proofErr w:type="gramEnd"/>
            <w:r>
              <w:rPr>
                <w:lang w:val="en-US"/>
              </w:rPr>
              <w:t>.</w:t>
            </w:r>
            <w:r w:rsidR="00CF0F72">
              <w:rPr>
                <w:lang w:val="en-US"/>
              </w:rPr>
              <w:t xml:space="preserve"> </w:t>
            </w:r>
            <w:proofErr w:type="gramStart"/>
            <w:r w:rsidR="00CF0F72">
              <w:rPr>
                <w:lang w:val="en-US"/>
              </w:rPr>
              <w:t>allowed</w:t>
            </w:r>
            <w:proofErr w:type="gramEnd"/>
            <w:r w:rsidR="00CF0F72">
              <w:rPr>
                <w:lang w:val="en-US"/>
              </w:rPr>
              <w:t xml:space="preserve"> without session.</w:t>
            </w:r>
          </w:p>
        </w:tc>
      </w:tr>
      <w:tr w:rsidR="00050A46" w:rsidRPr="00CF0F72" w:rsidTr="00050A46">
        <w:tc>
          <w:tcPr>
            <w:tcW w:w="1951" w:type="dxa"/>
          </w:tcPr>
          <w:p w:rsidR="00050A46" w:rsidRDefault="00050A46" w:rsidP="00050A46">
            <w:pPr>
              <w:rPr>
                <w:lang w:val="en-US"/>
              </w:rPr>
            </w:pPr>
            <w:r>
              <w:rPr>
                <w:lang w:val="en-US"/>
              </w:rPr>
              <w:t>Returns:</w:t>
            </w:r>
          </w:p>
        </w:tc>
        <w:tc>
          <w:tcPr>
            <w:tcW w:w="7827" w:type="dxa"/>
          </w:tcPr>
          <w:p w:rsidR="00050A46" w:rsidRPr="00746C71" w:rsidRDefault="00EB7FC0" w:rsidP="00050A46">
            <w:pPr>
              <w:rPr>
                <w:lang w:val="en-US"/>
              </w:rPr>
            </w:pPr>
            <w:proofErr w:type="gramStart"/>
            <w:r>
              <w:rPr>
                <w:lang w:val="en-US"/>
              </w:rPr>
              <w:t>information</w:t>
            </w:r>
            <w:proofErr w:type="gramEnd"/>
            <w:r>
              <w:rPr>
                <w:lang w:val="en-US"/>
              </w:rPr>
              <w:t xml:space="preserve"> describing the </w:t>
            </w:r>
            <w:proofErr w:type="spellStart"/>
            <w:r>
              <w:rPr>
                <w:lang w:val="en-US"/>
              </w:rPr>
              <w:t>mfw</w:t>
            </w:r>
            <w:proofErr w:type="spellEnd"/>
            <w:r>
              <w:rPr>
                <w:lang w:val="en-US"/>
              </w:rPr>
              <w:t>.</w:t>
            </w:r>
          </w:p>
        </w:tc>
      </w:tr>
      <w:tr w:rsidR="00050A46" w:rsidRPr="00BE0D51" w:rsidTr="00050A46">
        <w:tc>
          <w:tcPr>
            <w:tcW w:w="1951" w:type="dxa"/>
          </w:tcPr>
          <w:p w:rsidR="00050A46" w:rsidRDefault="00050A46" w:rsidP="00050A46">
            <w:pPr>
              <w:rPr>
                <w:lang w:val="en-US"/>
              </w:rPr>
            </w:pPr>
            <w:r>
              <w:rPr>
                <w:lang w:val="en-US"/>
              </w:rPr>
              <w:t>Example:</w:t>
            </w:r>
          </w:p>
        </w:tc>
        <w:tc>
          <w:tcPr>
            <w:tcW w:w="7827" w:type="dxa"/>
          </w:tcPr>
          <w:p w:rsidR="00050A46" w:rsidRDefault="00050A46" w:rsidP="00050A46">
            <w:pPr>
              <w:rPr>
                <w:lang w:val="en-US"/>
              </w:rPr>
            </w:pPr>
            <w:r>
              <w:rPr>
                <w:lang w:val="en-US"/>
              </w:rPr>
              <w:t>Request:</w:t>
            </w:r>
          </w:p>
          <w:p w:rsidR="00050A46" w:rsidRPr="006C7827" w:rsidRDefault="00F0708D" w:rsidP="00050A46">
            <w:pPr>
              <w:rPr>
                <w:rFonts w:ascii="Courier New" w:hAnsi="Courier New" w:cs="Courier New"/>
                <w:lang w:val="en-US"/>
              </w:rPr>
            </w:pPr>
            <w:r>
              <w:rPr>
                <w:rFonts w:ascii="Courier New" w:hAnsi="Courier New" w:cs="Courier New"/>
                <w:lang w:val="en-US"/>
              </w:rPr>
              <w:t>GET</w:t>
            </w:r>
            <w:r w:rsidR="00050A46" w:rsidRPr="006C7827">
              <w:rPr>
                <w:rFonts w:ascii="Courier New" w:hAnsi="Courier New" w:cs="Courier New"/>
                <w:lang w:val="en-US"/>
              </w:rPr>
              <w:t xml:space="preserve"> /rest/client/</w:t>
            </w:r>
            <w:proofErr w:type="spellStart"/>
            <w:r w:rsidR="00CF0F72">
              <w:rPr>
                <w:rFonts w:ascii="Courier New" w:hAnsi="Courier New" w:cs="Courier New"/>
                <w:lang w:val="en-US"/>
              </w:rPr>
              <w:t>mfwinformation</w:t>
            </w:r>
            <w:proofErr w:type="spellEnd"/>
            <w:r w:rsidR="00050A46" w:rsidRPr="006C7827">
              <w:rPr>
                <w:rFonts w:ascii="Courier New" w:hAnsi="Courier New" w:cs="Courier New"/>
                <w:lang w:val="en-US"/>
              </w:rPr>
              <w:t xml:space="preserve"> HTTP/1.0</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Content-Length: &lt;</w:t>
            </w:r>
            <w:r w:rsidR="00F0708D">
              <w:rPr>
                <w:rFonts w:ascii="Courier New" w:hAnsi="Courier New" w:cs="Courier New"/>
                <w:lang w:val="en-US"/>
              </w:rPr>
              <w:t>.</w:t>
            </w:r>
            <w:r w:rsidRPr="006C7827">
              <w:rPr>
                <w:rFonts w:ascii="Courier New" w:hAnsi="Courier New" w:cs="Courier New"/>
                <w:lang w:val="en-US"/>
              </w:rPr>
              <w:t>..&gt;</w:t>
            </w:r>
          </w:p>
          <w:p w:rsidR="00050A46" w:rsidRDefault="00050A46" w:rsidP="00050A46">
            <w:pPr>
              <w:rPr>
                <w:lang w:val="en-US"/>
              </w:rPr>
            </w:pPr>
          </w:p>
          <w:p w:rsidR="00050A46" w:rsidRDefault="00050A46" w:rsidP="00050A46">
            <w:pPr>
              <w:rPr>
                <w:lang w:val="en-US"/>
              </w:rPr>
            </w:pPr>
            <w:r>
              <w:rPr>
                <w:lang w:val="en-US"/>
              </w:rPr>
              <w:t>OK response:</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050A46" w:rsidRPr="006C7827" w:rsidRDefault="00050A46" w:rsidP="00050A46">
            <w:pPr>
              <w:rPr>
                <w:rFonts w:ascii="Courier New" w:hAnsi="Courier New" w:cs="Courier New"/>
                <w:lang w:val="en-US"/>
              </w:rPr>
            </w:pPr>
            <w:r w:rsidRPr="00D92D07">
              <w:rPr>
                <w:rFonts w:ascii="Courier New" w:eastAsia="Times New Roman" w:hAnsi="Courier New" w:cs="Courier New"/>
                <w:color w:val="000000"/>
                <w:sz w:val="20"/>
                <w:szCs w:val="20"/>
                <w:lang w:val="en-US" w:eastAsia="fi-FI"/>
              </w:rPr>
              <w:t xml:space="preserve">Content-Length: </w:t>
            </w:r>
            <w:r w:rsidRPr="006C7827">
              <w:rPr>
                <w:rFonts w:ascii="Courier New" w:hAnsi="Courier New" w:cs="Courier New"/>
                <w:lang w:val="en-US"/>
              </w:rPr>
              <w:t>&lt;</w:t>
            </w:r>
            <w:r w:rsidR="0037153A">
              <w:rPr>
                <w:rFonts w:ascii="Courier New" w:hAnsi="Courier New" w:cs="Courier New"/>
                <w:lang w:val="en-US"/>
              </w:rPr>
              <w:t>.</w:t>
            </w:r>
            <w:r w:rsidRPr="006C7827">
              <w:rPr>
                <w:rFonts w:ascii="Courier New" w:hAnsi="Courier New" w:cs="Courier New"/>
                <w:lang w:val="en-US"/>
              </w:rPr>
              <w:t>..&gt;</w:t>
            </w:r>
          </w:p>
          <w:p w:rsidR="00050A46" w:rsidRPr="00A64F82" w:rsidRDefault="00050A46" w:rsidP="00050A46">
            <w:pPr>
              <w:rPr>
                <w:rFonts w:ascii="Courier New" w:eastAsia="Times New Roman" w:hAnsi="Courier New" w:cs="Courier New"/>
                <w:color w:val="000000"/>
                <w:sz w:val="20"/>
                <w:szCs w:val="20"/>
                <w:lang w:val="en-US" w:eastAsia="fi-FI"/>
              </w:rPr>
            </w:pPr>
          </w:p>
          <w:p w:rsidR="00050A46" w:rsidRPr="00A64F82" w:rsidRDefault="00050A46" w:rsidP="00050A46">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&lt;</w:t>
            </w:r>
            <w:proofErr w:type="spellStart"/>
            <w:r w:rsidR="00CF0F72">
              <w:rPr>
                <w:rFonts w:ascii="Courier New" w:eastAsia="Times New Roman" w:hAnsi="Courier New" w:cs="Courier New"/>
                <w:color w:val="000000"/>
                <w:sz w:val="20"/>
                <w:szCs w:val="20"/>
                <w:lang w:val="en-US" w:eastAsia="fi-FI"/>
              </w:rPr>
              <w:t>mfw</w:t>
            </w:r>
            <w:r w:rsidR="0037153A">
              <w:rPr>
                <w:rFonts w:ascii="Courier New" w:eastAsia="Times New Roman" w:hAnsi="Courier New" w:cs="Courier New"/>
                <w:color w:val="000000"/>
                <w:sz w:val="20"/>
                <w:szCs w:val="20"/>
                <w:lang w:val="en-US" w:eastAsia="fi-FI"/>
              </w:rPr>
              <w:t>I</w:t>
            </w:r>
            <w:r w:rsidR="00CF0F72">
              <w:rPr>
                <w:rFonts w:ascii="Courier New" w:eastAsia="Times New Roman" w:hAnsi="Courier New" w:cs="Courier New"/>
                <w:color w:val="000000"/>
                <w:sz w:val="20"/>
                <w:szCs w:val="20"/>
                <w:lang w:val="en-US" w:eastAsia="fi-FI"/>
              </w:rPr>
              <w:t>nformation</w:t>
            </w:r>
            <w:proofErr w:type="spellEnd"/>
            <w:r w:rsidRPr="00A64F82">
              <w:rPr>
                <w:rFonts w:ascii="Courier New" w:eastAsia="Times New Roman" w:hAnsi="Courier New" w:cs="Courier New"/>
                <w:color w:val="000000"/>
                <w:sz w:val="20"/>
                <w:szCs w:val="20"/>
                <w:lang w:val="en-US" w:eastAsia="fi-FI"/>
              </w:rPr>
              <w:t>&gt;</w:t>
            </w:r>
          </w:p>
          <w:p w:rsidR="00050A46" w:rsidRPr="00A64F82" w:rsidRDefault="00050A46" w:rsidP="00050A46">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&lt;id&gt;</w:t>
            </w:r>
            <w:r w:rsidR="00CF0F72">
              <w:rPr>
                <w:rFonts w:ascii="Courier New" w:eastAsia="Times New Roman" w:hAnsi="Courier New" w:cs="Courier New"/>
                <w:color w:val="000000"/>
                <w:sz w:val="20"/>
                <w:szCs w:val="20"/>
                <w:lang w:val="en-US" w:eastAsia="fi-FI"/>
              </w:rPr>
              <w:t>mfw</w:t>
            </w:r>
            <w:r w:rsidRPr="00A64F82">
              <w:rPr>
                <w:rFonts w:ascii="Courier New" w:eastAsia="Times New Roman" w:hAnsi="Courier New" w:cs="Courier New"/>
                <w:color w:val="000000"/>
                <w:sz w:val="20"/>
                <w:szCs w:val="20"/>
                <w:lang w:val="en-US" w:eastAsia="fi-FI"/>
              </w:rPr>
              <w:t>1&lt;/id&gt;</w:t>
            </w:r>
          </w:p>
          <w:p w:rsidR="00050A46" w:rsidRPr="00A64F82" w:rsidRDefault="00050A46" w:rsidP="00050A46">
            <w:pPr>
              <w:rPr>
                <w:rFonts w:ascii="Courier New" w:eastAsia="Times New Roman" w:hAnsi="Courier New" w:cs="Courier New"/>
                <w:color w:val="000000"/>
                <w:sz w:val="20"/>
                <w:szCs w:val="20"/>
                <w:lang w:val="en-US" w:eastAsia="fi-FI"/>
              </w:rPr>
            </w:pPr>
            <w:r w:rsidRPr="00A64F82">
              <w:rPr>
                <w:rFonts w:ascii="Courier New" w:eastAsia="Times New Roman" w:hAnsi="Courier New" w:cs="Courier New"/>
                <w:color w:val="000000"/>
                <w:sz w:val="20"/>
                <w:szCs w:val="20"/>
                <w:lang w:val="en-US" w:eastAsia="fi-FI"/>
              </w:rPr>
              <w:t xml:space="preserve">  &lt;name&gt;</w:t>
            </w:r>
            <w:r w:rsidR="00CF0F72">
              <w:rPr>
                <w:rFonts w:ascii="Courier New" w:eastAsia="Times New Roman" w:hAnsi="Courier New" w:cs="Courier New"/>
                <w:color w:val="000000"/>
                <w:sz w:val="20"/>
                <w:szCs w:val="20"/>
                <w:lang w:val="en-US" w:eastAsia="fi-FI"/>
              </w:rPr>
              <w:t>company x security measurements</w:t>
            </w:r>
            <w:r w:rsidRPr="00A64F82">
              <w:rPr>
                <w:rFonts w:ascii="Courier New" w:eastAsia="Times New Roman" w:hAnsi="Courier New" w:cs="Courier New"/>
                <w:color w:val="000000"/>
                <w:sz w:val="20"/>
                <w:szCs w:val="20"/>
                <w:lang w:val="en-US" w:eastAsia="fi-FI"/>
              </w:rPr>
              <w:t>&lt;/name&gt;</w:t>
            </w:r>
          </w:p>
          <w:p w:rsidR="00050A46" w:rsidRPr="00A64F82" w:rsidRDefault="0037153A" w:rsidP="00050A46">
            <w:pPr>
              <w:rPr>
                <w:rFonts w:ascii="Courier New" w:eastAsia="Times New Roman" w:hAnsi="Courier New" w:cs="Courier New"/>
                <w:color w:val="000000"/>
                <w:sz w:val="20"/>
                <w:szCs w:val="20"/>
                <w:lang w:val="en-US" w:eastAsia="fi-FI"/>
              </w:rPr>
            </w:pPr>
            <w:r>
              <w:rPr>
                <w:rFonts w:ascii="Courier New" w:eastAsia="Times New Roman" w:hAnsi="Courier New" w:cs="Courier New"/>
                <w:color w:val="000000"/>
                <w:sz w:val="20"/>
                <w:szCs w:val="20"/>
                <w:lang w:val="en-US" w:eastAsia="fi-FI"/>
              </w:rPr>
              <w:t>&lt;/</w:t>
            </w:r>
            <w:proofErr w:type="spellStart"/>
            <w:r>
              <w:rPr>
                <w:rFonts w:ascii="Courier New" w:eastAsia="Times New Roman" w:hAnsi="Courier New" w:cs="Courier New"/>
                <w:color w:val="000000"/>
                <w:sz w:val="20"/>
                <w:szCs w:val="20"/>
                <w:lang w:val="en-US" w:eastAsia="fi-FI"/>
              </w:rPr>
              <w:t>mfwI</w:t>
            </w:r>
            <w:r w:rsidR="00CF0F72">
              <w:rPr>
                <w:rFonts w:ascii="Courier New" w:eastAsia="Times New Roman" w:hAnsi="Courier New" w:cs="Courier New"/>
                <w:color w:val="000000"/>
                <w:sz w:val="20"/>
                <w:szCs w:val="20"/>
                <w:lang w:val="en-US" w:eastAsia="fi-FI"/>
              </w:rPr>
              <w:t>nformation</w:t>
            </w:r>
            <w:proofErr w:type="spellEnd"/>
            <w:r w:rsidR="00050A46" w:rsidRPr="00A64F82">
              <w:rPr>
                <w:rFonts w:ascii="Courier New" w:eastAsia="Times New Roman" w:hAnsi="Courier New" w:cs="Courier New"/>
                <w:color w:val="000000"/>
                <w:sz w:val="20"/>
                <w:szCs w:val="20"/>
                <w:lang w:val="en-US" w:eastAsia="fi-FI"/>
              </w:rPr>
              <w:t>&gt;</w:t>
            </w:r>
          </w:p>
          <w:p w:rsidR="00050A46" w:rsidRDefault="00050A46" w:rsidP="00050A46">
            <w:pPr>
              <w:rPr>
                <w:lang w:val="en-US"/>
              </w:rPr>
            </w:pPr>
          </w:p>
          <w:p w:rsidR="00050A46" w:rsidRDefault="00050A46" w:rsidP="00050A46">
            <w:pPr>
              <w:rPr>
                <w:lang w:val="en-US"/>
              </w:rPr>
            </w:pPr>
            <w:r>
              <w:rPr>
                <w:lang w:val="en-US"/>
              </w:rPr>
              <w:t>Error response:</w:t>
            </w:r>
          </w:p>
          <w:p w:rsidR="00050A46" w:rsidRDefault="003670FE" w:rsidP="00050A46">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050A46" w:rsidRDefault="00050A46">
      <w:pPr>
        <w:rPr>
          <w:lang w:val="en-US"/>
        </w:rPr>
      </w:pPr>
    </w:p>
    <w:p w:rsidR="00F9650B" w:rsidRDefault="00F9650B" w:rsidP="004C0173">
      <w:pPr>
        <w:pStyle w:val="Heading2"/>
        <w:rPr>
          <w:lang w:val="en-US"/>
        </w:rPr>
      </w:pPr>
      <w:bookmarkStart w:id="51" w:name="_Ref289620741"/>
      <w:r>
        <w:rPr>
          <w:lang w:val="en-US"/>
        </w:rPr>
        <w:t>Interface from the server-agent to the client</w:t>
      </w:r>
      <w:bookmarkEnd w:id="51"/>
    </w:p>
    <w:p w:rsidR="00F9650B" w:rsidRDefault="00F9650B">
      <w:pPr>
        <w:rPr>
          <w:lang w:val="en-US"/>
        </w:rPr>
      </w:pPr>
      <w:r>
        <w:rPr>
          <w:lang w:val="en-US"/>
        </w:rPr>
        <w:t>This interface describes the messages the server-agent sends to the client. The difference to the previous section is that in this case the server-agent (MFW) is the initiating party.</w:t>
      </w:r>
    </w:p>
    <w:p w:rsidR="00800950" w:rsidRPr="00FC1921" w:rsidRDefault="00800950" w:rsidP="004C0173">
      <w:pPr>
        <w:pStyle w:val="Heading3"/>
        <w:rPr>
          <w:lang w:val="en-US"/>
        </w:rPr>
      </w:pPr>
      <w:bookmarkStart w:id="52" w:name="_Ref289669068"/>
      <w:r w:rsidRPr="00FC1921">
        <w:rPr>
          <w:lang w:val="en-US"/>
        </w:rPr>
        <w:t xml:space="preserve">Providing </w:t>
      </w:r>
      <w:r w:rsidR="00B420D0">
        <w:rPr>
          <w:lang w:val="en-US"/>
        </w:rPr>
        <w:t>base measure value</w:t>
      </w:r>
      <w:r w:rsidR="00D80E63">
        <w:rPr>
          <w:lang w:val="en-US"/>
        </w:rPr>
        <w:t>s</w:t>
      </w:r>
      <w:bookmarkEnd w:id="52"/>
    </w:p>
    <w:p w:rsidR="00800950" w:rsidRDefault="00BB1031">
      <w:pPr>
        <w:rPr>
          <w:lang w:val="en-US"/>
        </w:rPr>
      </w:pPr>
      <w:r>
        <w:rPr>
          <w:lang w:val="en-US"/>
        </w:rPr>
        <w:t>The MFW will provide to the client base measures according to subscriptions and requests through this message interface.</w:t>
      </w:r>
      <w:r w:rsidR="00D80E63">
        <w:rPr>
          <w:lang w:val="en-US"/>
        </w:rPr>
        <w:t xml:space="preserve"> These measures are provided in a defined interval, for example, every 5 seconds. All new measures received in this interval are delivered. If no measurements are received in this time, this message is provided with empty set of values.</w:t>
      </w:r>
    </w:p>
    <w:p w:rsidR="00050A46" w:rsidRPr="00050A46" w:rsidRDefault="00050A46" w:rsidP="00050A46">
      <w:pPr>
        <w:pStyle w:val="Caption"/>
        <w:jc w:val="center"/>
        <w:rPr>
          <w:lang w:val="en-US"/>
        </w:rPr>
      </w:pPr>
      <w:proofErr w:type="gramStart"/>
      <w:r w:rsidRPr="00050A46">
        <w:rPr>
          <w:lang w:val="en-US"/>
        </w:rPr>
        <w:t xml:space="preserve">Table </w:t>
      </w:r>
      <w:r w:rsidR="00E73C38">
        <w:fldChar w:fldCharType="begin"/>
      </w:r>
      <w:r w:rsidRPr="00050A46">
        <w:rPr>
          <w:lang w:val="en-US"/>
        </w:rPr>
        <w:instrText xml:space="preserve"> SEQ Table \* ARABIC </w:instrText>
      </w:r>
      <w:r w:rsidR="00E73C38">
        <w:fldChar w:fldCharType="separate"/>
      </w:r>
      <w:r w:rsidR="005C7D9D">
        <w:rPr>
          <w:noProof/>
          <w:lang w:val="en-US"/>
        </w:rPr>
        <w:t>10</w:t>
      </w:r>
      <w:r w:rsidR="00E73C38">
        <w:fldChar w:fldCharType="end"/>
      </w:r>
      <w:r w:rsidRPr="00050A46">
        <w:rPr>
          <w:lang w:val="en-US"/>
        </w:rPr>
        <w:t>.</w:t>
      </w:r>
      <w:proofErr w:type="gramEnd"/>
      <w:r w:rsidRPr="00050A46">
        <w:rPr>
          <w:lang w:val="en-US"/>
        </w:rPr>
        <w:t xml:space="preserve"> </w:t>
      </w:r>
      <w:proofErr w:type="gramStart"/>
      <w:r w:rsidRPr="00050A46">
        <w:rPr>
          <w:lang w:val="en-US"/>
        </w:rPr>
        <w:t>Base measure value post request format and example.</w:t>
      </w:r>
      <w:proofErr w:type="gramEnd"/>
    </w:p>
    <w:tbl>
      <w:tblPr>
        <w:tblStyle w:val="TableGrid"/>
        <w:tblW w:w="0" w:type="auto"/>
        <w:tblLook w:val="04A0"/>
      </w:tblPr>
      <w:tblGrid>
        <w:gridCol w:w="1951"/>
        <w:gridCol w:w="7827"/>
      </w:tblGrid>
      <w:tr w:rsidR="00050A46" w:rsidTr="00050A46">
        <w:tc>
          <w:tcPr>
            <w:tcW w:w="1951" w:type="dxa"/>
          </w:tcPr>
          <w:p w:rsidR="00050A46" w:rsidRDefault="00050A46" w:rsidP="00050A46">
            <w:pPr>
              <w:rPr>
                <w:lang w:val="en-US"/>
              </w:rPr>
            </w:pPr>
            <w:r>
              <w:rPr>
                <w:lang w:val="en-US"/>
              </w:rPr>
              <w:t>Request type:</w:t>
            </w:r>
          </w:p>
        </w:tc>
        <w:tc>
          <w:tcPr>
            <w:tcW w:w="7827" w:type="dxa"/>
          </w:tcPr>
          <w:p w:rsidR="00050A46" w:rsidRDefault="00050A46" w:rsidP="00B420D0">
            <w:pPr>
              <w:rPr>
                <w:lang w:val="en-US"/>
              </w:rPr>
            </w:pPr>
            <w:r>
              <w:rPr>
                <w:lang w:val="en-US"/>
              </w:rPr>
              <w:t xml:space="preserve">HTTP </w:t>
            </w:r>
            <w:r w:rsidR="00B420D0">
              <w:rPr>
                <w:lang w:val="en-US"/>
              </w:rPr>
              <w:t>POST</w:t>
            </w:r>
          </w:p>
        </w:tc>
      </w:tr>
      <w:tr w:rsidR="00050A46" w:rsidRPr="00BE0D51" w:rsidTr="00050A46">
        <w:tc>
          <w:tcPr>
            <w:tcW w:w="1951" w:type="dxa"/>
          </w:tcPr>
          <w:p w:rsidR="00050A46" w:rsidRDefault="00050A46" w:rsidP="00050A46">
            <w:pPr>
              <w:rPr>
                <w:lang w:val="en-US"/>
              </w:rPr>
            </w:pPr>
            <w:r>
              <w:rPr>
                <w:lang w:val="en-US"/>
              </w:rPr>
              <w:t>URL:</w:t>
            </w:r>
          </w:p>
        </w:tc>
        <w:tc>
          <w:tcPr>
            <w:tcW w:w="7827" w:type="dxa"/>
          </w:tcPr>
          <w:p w:rsidR="00050A46" w:rsidRDefault="00EF145D" w:rsidP="00CF0F72">
            <w:pPr>
              <w:rPr>
                <w:lang w:val="en-US"/>
              </w:rPr>
            </w:pPr>
            <w:r w:rsidRPr="00EF145D">
              <w:rPr>
                <w:lang w:val="en-US"/>
              </w:rPr>
              <w:t>http://localhost:8080/rest/client/measurements</w:t>
            </w:r>
          </w:p>
        </w:tc>
      </w:tr>
      <w:tr w:rsidR="00050A46" w:rsidRPr="00BE0D51" w:rsidTr="00050A46">
        <w:tc>
          <w:tcPr>
            <w:tcW w:w="1951" w:type="dxa"/>
          </w:tcPr>
          <w:p w:rsidR="00050A46" w:rsidRDefault="00050A46" w:rsidP="00050A46">
            <w:pPr>
              <w:rPr>
                <w:lang w:val="en-US"/>
              </w:rPr>
            </w:pPr>
            <w:r>
              <w:rPr>
                <w:lang w:val="en-US"/>
              </w:rPr>
              <w:t>Parameters:</w:t>
            </w:r>
          </w:p>
        </w:tc>
        <w:tc>
          <w:tcPr>
            <w:tcW w:w="7827" w:type="dxa"/>
          </w:tcPr>
          <w:p w:rsidR="00B420D0" w:rsidRDefault="001D135A" w:rsidP="00B420D0">
            <w:pPr>
              <w:pStyle w:val="ListParagraph"/>
              <w:numPr>
                <w:ilvl w:val="0"/>
                <w:numId w:val="33"/>
              </w:numPr>
              <w:rPr>
                <w:lang w:val="en-US"/>
              </w:rPr>
            </w:pPr>
            <w:r w:rsidRPr="001D135A">
              <w:rPr>
                <w:lang w:val="en-US"/>
              </w:rPr>
              <w:t>session id</w:t>
            </w:r>
          </w:p>
          <w:p w:rsidR="00836F19" w:rsidRDefault="00836F19" w:rsidP="00B420D0">
            <w:pPr>
              <w:pStyle w:val="ListParagraph"/>
              <w:numPr>
                <w:ilvl w:val="0"/>
                <w:numId w:val="33"/>
              </w:numPr>
              <w:rPr>
                <w:lang w:val="en-US"/>
              </w:rPr>
            </w:pPr>
            <w:proofErr w:type="spellStart"/>
            <w:proofErr w:type="gramStart"/>
            <w:r>
              <w:rPr>
                <w:lang w:val="en-US"/>
              </w:rPr>
              <w:t>bmid</w:t>
            </w:r>
            <w:proofErr w:type="spellEnd"/>
            <w:proofErr w:type="gramEnd"/>
            <w:r>
              <w:rPr>
                <w:lang w:val="en-US"/>
              </w:rPr>
              <w:t xml:space="preserve">: base measure identifier as given in message defined in section </w:t>
            </w:r>
            <w:r w:rsidR="00E73C38">
              <w:rPr>
                <w:lang w:val="en-US"/>
              </w:rPr>
              <w:fldChar w:fldCharType="begin"/>
            </w:r>
            <w:r>
              <w:rPr>
                <w:lang w:val="en-US"/>
              </w:rPr>
              <w:instrText xml:space="preserve"> REF _Ref289621075 \r \h </w:instrText>
            </w:r>
            <w:r w:rsidR="00E73C38">
              <w:rPr>
                <w:lang w:val="en-US"/>
              </w:rPr>
            </w:r>
            <w:r w:rsidR="00E73C38">
              <w:rPr>
                <w:lang w:val="en-US"/>
              </w:rPr>
              <w:fldChar w:fldCharType="separate"/>
            </w:r>
            <w:r w:rsidR="005C7D9D">
              <w:rPr>
                <w:lang w:val="en-US"/>
              </w:rPr>
              <w:t>3.2.1</w:t>
            </w:r>
            <w:r w:rsidR="00E73C38">
              <w:rPr>
                <w:lang w:val="en-US"/>
              </w:rPr>
              <w:fldChar w:fldCharType="end"/>
            </w:r>
            <w:r>
              <w:rPr>
                <w:lang w:val="en-US"/>
              </w:rPr>
              <w:t>.</w:t>
            </w:r>
          </w:p>
          <w:p w:rsidR="00B420D0" w:rsidRPr="00B420D0" w:rsidRDefault="00B420D0" w:rsidP="00B420D0">
            <w:pPr>
              <w:pStyle w:val="ListParagraph"/>
              <w:numPr>
                <w:ilvl w:val="0"/>
                <w:numId w:val="33"/>
              </w:numPr>
              <w:rPr>
                <w:lang w:val="en-US"/>
              </w:rPr>
            </w:pPr>
            <w:r>
              <w:rPr>
                <w:lang w:val="en-US"/>
              </w:rPr>
              <w:t>string: UTF8 string</w:t>
            </w:r>
          </w:p>
          <w:p w:rsidR="00050A46" w:rsidRDefault="00B420D0" w:rsidP="00360E3B">
            <w:pPr>
              <w:pStyle w:val="ListParagraph"/>
              <w:numPr>
                <w:ilvl w:val="0"/>
                <w:numId w:val="33"/>
              </w:numPr>
              <w:rPr>
                <w:lang w:val="en-US"/>
              </w:rPr>
            </w:pPr>
            <w:r>
              <w:rPr>
                <w:lang w:val="en-US"/>
              </w:rPr>
              <w:t>number</w:t>
            </w:r>
            <w:r w:rsidR="001D135A" w:rsidRPr="001D135A">
              <w:rPr>
                <w:lang w:val="en-US"/>
              </w:rPr>
              <w:t xml:space="preserve">: </w:t>
            </w:r>
            <w:r>
              <w:rPr>
                <w:lang w:val="en-US"/>
              </w:rPr>
              <w:t xml:space="preserve">double precision floating </w:t>
            </w:r>
            <w:proofErr w:type="spellStart"/>
            <w:r>
              <w:rPr>
                <w:lang w:val="en-US"/>
              </w:rPr>
              <w:t>point,e.g</w:t>
            </w:r>
            <w:proofErr w:type="spellEnd"/>
            <w:r>
              <w:rPr>
                <w:lang w:val="en-US"/>
              </w:rPr>
              <w:t>.</w:t>
            </w:r>
            <w:r w:rsidR="00360E3B">
              <w:rPr>
                <w:lang w:val="en-US"/>
              </w:rPr>
              <w:t xml:space="preserve"> ”</w:t>
            </w:r>
            <w:r>
              <w:rPr>
                <w:lang w:val="en-US"/>
              </w:rPr>
              <w:t>11</w:t>
            </w:r>
            <w:r w:rsidR="00360E3B">
              <w:rPr>
                <w:lang w:val="en-US"/>
              </w:rPr>
              <w:t>.</w:t>
            </w:r>
            <w:r>
              <w:rPr>
                <w:lang w:val="en-US"/>
              </w:rPr>
              <w:t>423</w:t>
            </w:r>
            <w:r w:rsidR="00360E3B">
              <w:rPr>
                <w:lang w:val="en-US"/>
              </w:rPr>
              <w:t>”</w:t>
            </w:r>
          </w:p>
          <w:p w:rsidR="00360E3B" w:rsidRDefault="00360E3B" w:rsidP="00360E3B">
            <w:pPr>
              <w:pStyle w:val="ListParagraph"/>
              <w:numPr>
                <w:ilvl w:val="0"/>
                <w:numId w:val="33"/>
              </w:numPr>
              <w:rPr>
                <w:lang w:val="en-US"/>
              </w:rPr>
            </w:pPr>
            <w:proofErr w:type="spellStart"/>
            <w:proofErr w:type="gramStart"/>
            <w:r>
              <w:rPr>
                <w:lang w:val="en-US"/>
              </w:rPr>
              <w:t>boolean</w:t>
            </w:r>
            <w:proofErr w:type="spellEnd"/>
            <w:proofErr w:type="gramEnd"/>
            <w:r>
              <w:rPr>
                <w:lang w:val="en-US"/>
              </w:rPr>
              <w:t>: “true” or “false”</w:t>
            </w:r>
            <w:r w:rsidR="004142D3">
              <w:rPr>
                <w:lang w:val="en-US"/>
              </w:rPr>
              <w:t xml:space="preserve">. See section </w:t>
            </w:r>
            <w:r w:rsidR="00E73C38">
              <w:rPr>
                <w:lang w:val="en-US"/>
              </w:rPr>
              <w:fldChar w:fldCharType="begin"/>
            </w:r>
            <w:r w:rsidR="004142D3">
              <w:rPr>
                <w:lang w:val="en-US"/>
              </w:rPr>
              <w:instrText xml:space="preserve"> REF _Ref289668847 \r \h </w:instrText>
            </w:r>
            <w:r w:rsidR="00E73C38">
              <w:rPr>
                <w:lang w:val="en-US"/>
              </w:rPr>
            </w:r>
            <w:r w:rsidR="00E73C38">
              <w:rPr>
                <w:lang w:val="en-US"/>
              </w:rPr>
              <w:fldChar w:fldCharType="separate"/>
            </w:r>
            <w:r w:rsidR="005C7D9D">
              <w:rPr>
                <w:lang w:val="en-US"/>
              </w:rPr>
              <w:t>2.3</w:t>
            </w:r>
            <w:r w:rsidR="00E73C38">
              <w:rPr>
                <w:lang w:val="en-US"/>
              </w:rPr>
              <w:fldChar w:fldCharType="end"/>
            </w:r>
            <w:r w:rsidR="004142D3">
              <w:rPr>
                <w:lang w:val="en-US"/>
              </w:rPr>
              <w:t>.</w:t>
            </w:r>
          </w:p>
          <w:p w:rsidR="006B2DA8" w:rsidRDefault="00D80E63" w:rsidP="00360E3B">
            <w:pPr>
              <w:pStyle w:val="ListParagraph"/>
              <w:numPr>
                <w:ilvl w:val="0"/>
                <w:numId w:val="33"/>
              </w:numPr>
              <w:rPr>
                <w:lang w:val="en-US"/>
              </w:rPr>
            </w:pPr>
            <w:proofErr w:type="gramStart"/>
            <w:r w:rsidRPr="004142D3">
              <w:rPr>
                <w:lang w:val="en-US"/>
              </w:rPr>
              <w:t>timestamp</w:t>
            </w:r>
            <w:proofErr w:type="gramEnd"/>
            <w:r w:rsidRPr="004142D3">
              <w:rPr>
                <w:lang w:val="en-US"/>
              </w:rPr>
              <w:t xml:space="preserve">: when was the value measured? </w:t>
            </w:r>
            <w:r w:rsidR="004142D3">
              <w:rPr>
                <w:lang w:val="en-US"/>
              </w:rPr>
              <w:t xml:space="preserve">See section </w:t>
            </w:r>
            <w:r w:rsidR="00E73C38">
              <w:rPr>
                <w:lang w:val="en-US"/>
              </w:rPr>
              <w:fldChar w:fldCharType="begin"/>
            </w:r>
            <w:r w:rsidR="004142D3">
              <w:rPr>
                <w:lang w:val="en-US"/>
              </w:rPr>
              <w:instrText xml:space="preserve"> REF _Ref289668847 \r \h </w:instrText>
            </w:r>
            <w:r w:rsidR="00E73C38">
              <w:rPr>
                <w:lang w:val="en-US"/>
              </w:rPr>
            </w:r>
            <w:r w:rsidR="00E73C38">
              <w:rPr>
                <w:lang w:val="en-US"/>
              </w:rPr>
              <w:fldChar w:fldCharType="separate"/>
            </w:r>
            <w:r w:rsidR="005C7D9D">
              <w:rPr>
                <w:lang w:val="en-US"/>
              </w:rPr>
              <w:t>2.3</w:t>
            </w:r>
            <w:r w:rsidR="00E73C38">
              <w:rPr>
                <w:lang w:val="en-US"/>
              </w:rPr>
              <w:fldChar w:fldCharType="end"/>
            </w:r>
            <w:r w:rsidR="004142D3">
              <w:rPr>
                <w:lang w:val="en-US"/>
              </w:rPr>
              <w:t>.</w:t>
            </w:r>
          </w:p>
          <w:p w:rsidR="004142D3" w:rsidRPr="004142D3" w:rsidRDefault="004142D3" w:rsidP="004142D3">
            <w:pPr>
              <w:pStyle w:val="ListParagraph"/>
              <w:ind w:left="360"/>
              <w:rPr>
                <w:lang w:val="en-US"/>
              </w:rPr>
            </w:pPr>
          </w:p>
          <w:p w:rsidR="00360E3B" w:rsidRPr="00360E3B" w:rsidRDefault="006B2DA8" w:rsidP="006B2DA8">
            <w:pPr>
              <w:rPr>
                <w:lang w:val="en-US"/>
              </w:rPr>
            </w:pPr>
            <w:r>
              <w:rPr>
                <w:lang w:val="en-US"/>
              </w:rPr>
              <w:t>CONSTRAINT: T</w:t>
            </w:r>
            <w:r w:rsidR="00360E3B">
              <w:rPr>
                <w:lang w:val="en-US"/>
              </w:rPr>
              <w:t xml:space="preserve">he request </w:t>
            </w:r>
            <w:r>
              <w:rPr>
                <w:lang w:val="en-US"/>
              </w:rPr>
              <w:t xml:space="preserve">needs to have one value type and </w:t>
            </w:r>
            <w:r w:rsidR="00360E3B">
              <w:rPr>
                <w:lang w:val="en-US"/>
              </w:rPr>
              <w:t>can only have one</w:t>
            </w:r>
            <w:r>
              <w:rPr>
                <w:lang w:val="en-US"/>
              </w:rPr>
              <w:t xml:space="preserve">. These types of </w:t>
            </w:r>
            <w:r w:rsidR="00360E3B">
              <w:rPr>
                <w:lang w:val="en-US"/>
              </w:rPr>
              <w:t xml:space="preserve">values </w:t>
            </w:r>
            <w:r>
              <w:rPr>
                <w:lang w:val="en-US"/>
              </w:rPr>
              <w:t>are of</w:t>
            </w:r>
            <w:r w:rsidR="00360E3B">
              <w:rPr>
                <w:lang w:val="en-US"/>
              </w:rPr>
              <w:t xml:space="preserve"> type “string”, “number” or “</w:t>
            </w:r>
            <w:proofErr w:type="spellStart"/>
            <w:r w:rsidR="00360E3B">
              <w:rPr>
                <w:lang w:val="en-US"/>
              </w:rPr>
              <w:t>boolean</w:t>
            </w:r>
            <w:proofErr w:type="spellEnd"/>
            <w:r w:rsidR="00360E3B">
              <w:rPr>
                <w:lang w:val="en-US"/>
              </w:rPr>
              <w:t>”.</w:t>
            </w:r>
            <w:r>
              <w:rPr>
                <w:lang w:val="en-US"/>
              </w:rPr>
              <w:t xml:space="preserve"> </w:t>
            </w:r>
            <w:r w:rsidR="00636076">
              <w:rPr>
                <w:lang w:val="en-US"/>
              </w:rPr>
              <w:t xml:space="preserve">If several are </w:t>
            </w:r>
            <w:r w:rsidR="00636076">
              <w:rPr>
                <w:lang w:val="en-US"/>
              </w:rPr>
              <w:lastRenderedPageBreak/>
              <w:t>included, the behavior is undefined (the other end may pick any one).</w:t>
            </w:r>
          </w:p>
        </w:tc>
      </w:tr>
      <w:tr w:rsidR="00050A46" w:rsidRPr="00B420D0" w:rsidTr="00050A46">
        <w:tc>
          <w:tcPr>
            <w:tcW w:w="1951" w:type="dxa"/>
          </w:tcPr>
          <w:p w:rsidR="00050A46" w:rsidRDefault="00050A46" w:rsidP="00050A46">
            <w:pPr>
              <w:rPr>
                <w:lang w:val="en-US"/>
              </w:rPr>
            </w:pPr>
            <w:r>
              <w:rPr>
                <w:lang w:val="en-US"/>
              </w:rPr>
              <w:lastRenderedPageBreak/>
              <w:t>Returns:</w:t>
            </w:r>
          </w:p>
        </w:tc>
        <w:tc>
          <w:tcPr>
            <w:tcW w:w="7827" w:type="dxa"/>
          </w:tcPr>
          <w:p w:rsidR="00050A46" w:rsidRPr="00746C71" w:rsidRDefault="003670FE" w:rsidP="00050A46">
            <w:pPr>
              <w:rPr>
                <w:lang w:val="en-US"/>
              </w:rPr>
            </w:pPr>
            <w:r>
              <w:rPr>
                <w:lang w:val="en-US"/>
              </w:rPr>
              <w:t>ok/error</w:t>
            </w:r>
          </w:p>
        </w:tc>
      </w:tr>
      <w:tr w:rsidR="00050A46" w:rsidRPr="00BE0D51" w:rsidTr="00050A46">
        <w:tc>
          <w:tcPr>
            <w:tcW w:w="1951" w:type="dxa"/>
          </w:tcPr>
          <w:p w:rsidR="00050A46" w:rsidRDefault="00050A46" w:rsidP="00050A46">
            <w:pPr>
              <w:rPr>
                <w:lang w:val="en-US"/>
              </w:rPr>
            </w:pPr>
            <w:r>
              <w:rPr>
                <w:lang w:val="en-US"/>
              </w:rPr>
              <w:t>Example:</w:t>
            </w:r>
          </w:p>
        </w:tc>
        <w:tc>
          <w:tcPr>
            <w:tcW w:w="7827" w:type="dxa"/>
          </w:tcPr>
          <w:p w:rsidR="00050A46" w:rsidRDefault="00050A46" w:rsidP="00050A46">
            <w:pPr>
              <w:rPr>
                <w:lang w:val="en-US"/>
              </w:rPr>
            </w:pPr>
            <w:r>
              <w:rPr>
                <w:lang w:val="en-US"/>
              </w:rPr>
              <w:t>Request:</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POST /rest/client/</w:t>
            </w:r>
            <w:proofErr w:type="spellStart"/>
            <w:r w:rsidR="00CF0F72">
              <w:rPr>
                <w:rFonts w:ascii="Courier New" w:hAnsi="Courier New" w:cs="Courier New"/>
                <w:lang w:val="en-US"/>
              </w:rPr>
              <w:t>bmvalue</w:t>
            </w:r>
            <w:proofErr w:type="spellEnd"/>
            <w:r w:rsidR="00CF0F72">
              <w:rPr>
                <w:rFonts w:ascii="Courier New" w:hAnsi="Courier New" w:cs="Courier New"/>
                <w:lang w:val="en-US"/>
              </w:rPr>
              <w:t>/{</w:t>
            </w:r>
            <w:proofErr w:type="spellStart"/>
            <w:r w:rsidR="00CF0F72">
              <w:rPr>
                <w:rFonts w:ascii="Courier New" w:hAnsi="Courier New" w:cs="Courier New"/>
                <w:lang w:val="en-US"/>
              </w:rPr>
              <w:t>bmid</w:t>
            </w:r>
            <w:proofErr w:type="spellEnd"/>
            <w:r w:rsidR="00CF0F72">
              <w:rPr>
                <w:rFonts w:ascii="Courier New" w:hAnsi="Courier New" w:cs="Courier New"/>
                <w:lang w:val="en-US"/>
              </w:rPr>
              <w:t>}</w:t>
            </w:r>
            <w:r w:rsidRPr="006C7827">
              <w:rPr>
                <w:rFonts w:ascii="Courier New" w:hAnsi="Courier New" w:cs="Courier New"/>
                <w:lang w:val="en-US"/>
              </w:rPr>
              <w:t xml:space="preserve"> HTTP/1.0</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Content-Length: &lt;</w:t>
            </w:r>
            <w:r w:rsidR="00F0708D">
              <w:rPr>
                <w:rFonts w:ascii="Courier New" w:hAnsi="Courier New" w:cs="Courier New"/>
                <w:lang w:val="en-US"/>
              </w:rPr>
              <w:t>.</w:t>
            </w:r>
            <w:r w:rsidRPr="006C7827">
              <w:rPr>
                <w:rFonts w:ascii="Courier New" w:hAnsi="Courier New" w:cs="Courier New"/>
                <w:lang w:val="en-US"/>
              </w:rPr>
              <w:t>..&gt;</w:t>
            </w:r>
          </w:p>
          <w:p w:rsidR="00050A46" w:rsidRPr="006C7827" w:rsidRDefault="00050A46" w:rsidP="00050A46">
            <w:pPr>
              <w:rPr>
                <w:rFonts w:ascii="Courier New" w:hAnsi="Courier New" w:cs="Courier New"/>
                <w:lang w:val="en-US"/>
              </w:rPr>
            </w:pPr>
          </w:p>
          <w:p w:rsidR="00863794" w:rsidRDefault="00863794" w:rsidP="00050A46">
            <w:pPr>
              <w:rPr>
                <w:rFonts w:ascii="Courier New" w:hAnsi="Courier New" w:cs="Courier New"/>
                <w:lang w:val="en-US"/>
              </w:rPr>
            </w:pP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r>
              <w:rPr>
                <w:rFonts w:ascii="Courier New" w:hAnsi="Courier New" w:cs="Courier New"/>
                <w:lang w:val="en-US"/>
              </w:rPr>
              <w:t>xxx</w:t>
            </w: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p>
          <w:p w:rsidR="00EF145D" w:rsidRDefault="00EF145D" w:rsidP="00050A46">
            <w:pPr>
              <w:rPr>
                <w:rFonts w:ascii="Courier New" w:hAnsi="Courier New" w:cs="Courier New"/>
                <w:lang w:val="en-US"/>
              </w:rPr>
            </w:pPr>
            <w:r>
              <w:rPr>
                <w:rFonts w:ascii="Courier New" w:hAnsi="Courier New" w:cs="Courier New"/>
                <w:lang w:val="en-US"/>
              </w:rPr>
              <w:t>&lt;values&gt;</w:t>
            </w:r>
          </w:p>
          <w:p w:rsidR="00EF145D" w:rsidRDefault="00EF145D" w:rsidP="00050A46">
            <w:pPr>
              <w:rPr>
                <w:rFonts w:ascii="Courier New" w:hAnsi="Courier New" w:cs="Courier New"/>
                <w:lang w:val="en-US"/>
              </w:rPr>
            </w:pPr>
            <w:r>
              <w:rPr>
                <w:rFonts w:ascii="Courier New" w:hAnsi="Courier New" w:cs="Courier New"/>
                <w:lang w:val="en-US"/>
              </w:rPr>
              <w:t xml:space="preserve">  &lt;</w:t>
            </w:r>
            <w:del w:id="53" w:author="Petri Heinonen" w:date="2011-05-12T13:06:00Z">
              <w:r w:rsidDel="00D72D5B">
                <w:rPr>
                  <w:rFonts w:ascii="Courier New" w:hAnsi="Courier New" w:cs="Courier New"/>
                  <w:lang w:val="en-US"/>
                </w:rPr>
                <w:delText>value</w:delText>
              </w:r>
            </w:del>
            <w:ins w:id="54" w:author="Petri Heinonen" w:date="2011-05-12T13:06:00Z">
              <w:r w:rsidR="00D72D5B">
                <w:rPr>
                  <w:rFonts w:ascii="Courier New" w:hAnsi="Courier New" w:cs="Courier New"/>
                  <w:lang w:val="en-US"/>
                </w:rPr>
                <w:t>measurement</w:t>
              </w:r>
            </w:ins>
            <w:r>
              <w:rPr>
                <w:rFonts w:ascii="Courier New" w:hAnsi="Courier New" w:cs="Courier New"/>
                <w:lang w:val="en-US"/>
              </w:rPr>
              <w:t>&gt;</w:t>
            </w:r>
          </w:p>
          <w:p w:rsidR="00836F19" w:rsidRDefault="00836F19" w:rsidP="00050A46">
            <w:pPr>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bmid</w:t>
            </w:r>
            <w:proofErr w:type="spellEnd"/>
            <w:r>
              <w:rPr>
                <w:rFonts w:ascii="Courier New" w:hAnsi="Courier New" w:cs="Courier New"/>
                <w:lang w:val="en-US"/>
              </w:rPr>
              <w:t>&gt;1&lt;/</w:t>
            </w:r>
            <w:proofErr w:type="spellStart"/>
            <w:r>
              <w:rPr>
                <w:rFonts w:ascii="Courier New" w:hAnsi="Courier New" w:cs="Courier New"/>
                <w:lang w:val="en-US"/>
              </w:rPr>
              <w:t>bmid</w:t>
            </w:r>
            <w:proofErr w:type="spellEnd"/>
            <w:r>
              <w:rPr>
                <w:rFonts w:ascii="Courier New" w:hAnsi="Courier New" w:cs="Courier New"/>
                <w:lang w:val="en-US"/>
              </w:rPr>
              <w:t>&gt;</w:t>
            </w:r>
          </w:p>
          <w:p w:rsidR="00B420D0" w:rsidRDefault="00EF145D" w:rsidP="00050A46">
            <w:pPr>
              <w:rPr>
                <w:rFonts w:ascii="Courier New" w:hAnsi="Courier New" w:cs="Courier New"/>
                <w:lang w:val="en-US"/>
              </w:rPr>
            </w:pPr>
            <w:r>
              <w:rPr>
                <w:rFonts w:ascii="Courier New" w:hAnsi="Courier New" w:cs="Courier New"/>
                <w:lang w:val="en-US"/>
              </w:rPr>
              <w:t xml:space="preserve">    </w:t>
            </w:r>
            <w:r w:rsidR="00B420D0">
              <w:rPr>
                <w:rFonts w:ascii="Courier New" w:hAnsi="Courier New" w:cs="Courier New"/>
                <w:lang w:val="en-US"/>
              </w:rPr>
              <w:t>&lt;</w:t>
            </w:r>
            <w:r w:rsidR="00451DF0">
              <w:rPr>
                <w:rFonts w:ascii="Courier New" w:hAnsi="Courier New" w:cs="Courier New"/>
                <w:lang w:val="en-US"/>
              </w:rPr>
              <w:t>value</w:t>
            </w:r>
            <w:r w:rsidR="00B420D0">
              <w:rPr>
                <w:rFonts w:ascii="Courier New" w:hAnsi="Courier New" w:cs="Courier New"/>
                <w:lang w:val="en-US"/>
              </w:rPr>
              <w:t>&gt;</w:t>
            </w:r>
            <w:r w:rsidR="00451DF0">
              <w:rPr>
                <w:rFonts w:ascii="Courier New" w:hAnsi="Courier New" w:cs="Courier New"/>
                <w:lang w:val="en-US"/>
              </w:rPr>
              <w:t>hello</w:t>
            </w:r>
            <w:r w:rsidR="00B420D0">
              <w:rPr>
                <w:rFonts w:ascii="Courier New" w:hAnsi="Courier New" w:cs="Courier New"/>
                <w:lang w:val="en-US"/>
              </w:rPr>
              <w:t>&lt;/</w:t>
            </w:r>
            <w:r w:rsidR="00451DF0">
              <w:rPr>
                <w:rFonts w:ascii="Courier New" w:hAnsi="Courier New" w:cs="Courier New"/>
                <w:lang w:val="en-US"/>
              </w:rPr>
              <w:t>value</w:t>
            </w:r>
            <w:r w:rsidR="00B420D0">
              <w:rPr>
                <w:rFonts w:ascii="Courier New" w:hAnsi="Courier New" w:cs="Courier New"/>
                <w:lang w:val="en-US"/>
              </w:rPr>
              <w:t>&gt;</w:t>
            </w:r>
          </w:p>
          <w:p w:rsidR="004142D3" w:rsidRPr="00F97795" w:rsidRDefault="004142D3" w:rsidP="004142D3">
            <w:pPr>
              <w:rPr>
                <w:rFonts w:ascii="Courier New" w:hAnsi="Courier New" w:cs="Courier New"/>
                <w:lang w:val="en-US"/>
              </w:rPr>
            </w:pPr>
            <w:r>
              <w:rPr>
                <w:rFonts w:ascii="Courier New" w:hAnsi="Courier New" w:cs="Courier New"/>
                <w:lang w:val="en-US"/>
              </w:rPr>
              <w:t xml:space="preserve">    </w:t>
            </w:r>
            <w:r w:rsidRPr="00F97795">
              <w:rPr>
                <w:rFonts w:ascii="Courier New" w:hAnsi="Courier New" w:cs="Courier New"/>
                <w:lang w:val="en-US"/>
              </w:rPr>
              <w:t>&lt;timestamp&gt;1342430&lt;/timestamp&gt;</w:t>
            </w:r>
          </w:p>
          <w:p w:rsidR="00836F19" w:rsidRDefault="00836F19" w:rsidP="00050A46">
            <w:pPr>
              <w:rPr>
                <w:rFonts w:ascii="Courier New" w:hAnsi="Courier New" w:cs="Courier New"/>
                <w:lang w:val="en-US"/>
              </w:rPr>
            </w:pPr>
            <w:r>
              <w:rPr>
                <w:rFonts w:ascii="Courier New" w:hAnsi="Courier New" w:cs="Courier New"/>
                <w:lang w:val="en-US"/>
              </w:rPr>
              <w:t xml:space="preserve">  &lt;/</w:t>
            </w:r>
            <w:del w:id="55" w:author="Petri Heinonen" w:date="2011-05-12T13:06:00Z">
              <w:r w:rsidDel="00D72D5B">
                <w:rPr>
                  <w:rFonts w:ascii="Courier New" w:hAnsi="Courier New" w:cs="Courier New"/>
                  <w:lang w:val="en-US"/>
                </w:rPr>
                <w:delText>value</w:delText>
              </w:r>
            </w:del>
            <w:ins w:id="56" w:author="Petri Heinonen" w:date="2011-05-12T13:06:00Z">
              <w:r w:rsidR="00D72D5B">
                <w:rPr>
                  <w:rFonts w:ascii="Courier New" w:hAnsi="Courier New" w:cs="Courier New"/>
                  <w:lang w:val="en-US"/>
                </w:rPr>
                <w:t>measurement</w:t>
              </w:r>
            </w:ins>
            <w:r>
              <w:rPr>
                <w:rFonts w:ascii="Courier New" w:hAnsi="Courier New" w:cs="Courier New"/>
                <w:lang w:val="en-US"/>
              </w:rPr>
              <w:t>&gt;</w:t>
            </w:r>
          </w:p>
          <w:p w:rsidR="00836F19" w:rsidRDefault="00836F19" w:rsidP="00050A46">
            <w:pPr>
              <w:rPr>
                <w:rFonts w:ascii="Courier New" w:hAnsi="Courier New" w:cs="Courier New"/>
                <w:lang w:val="en-US"/>
              </w:rPr>
            </w:pPr>
            <w:r>
              <w:rPr>
                <w:rFonts w:ascii="Courier New" w:hAnsi="Courier New" w:cs="Courier New"/>
                <w:lang w:val="en-US"/>
              </w:rPr>
              <w:t xml:space="preserve">  &lt;</w:t>
            </w:r>
            <w:del w:id="57" w:author="Petri Heinonen" w:date="2011-05-12T13:06:00Z">
              <w:r w:rsidDel="00D72D5B">
                <w:rPr>
                  <w:rFonts w:ascii="Courier New" w:hAnsi="Courier New" w:cs="Courier New"/>
                  <w:lang w:val="en-US"/>
                </w:rPr>
                <w:delText>value</w:delText>
              </w:r>
            </w:del>
            <w:ins w:id="58" w:author="Petri Heinonen" w:date="2011-05-12T13:06:00Z">
              <w:r w:rsidR="00D72D5B">
                <w:rPr>
                  <w:rFonts w:ascii="Courier New" w:hAnsi="Courier New" w:cs="Courier New"/>
                  <w:lang w:val="en-US"/>
                </w:rPr>
                <w:t>measurement</w:t>
              </w:r>
            </w:ins>
            <w:r>
              <w:rPr>
                <w:rFonts w:ascii="Courier New" w:hAnsi="Courier New" w:cs="Courier New"/>
                <w:lang w:val="en-US"/>
              </w:rPr>
              <w:t>&gt;</w:t>
            </w:r>
          </w:p>
          <w:p w:rsidR="00836F19" w:rsidRDefault="00836F19" w:rsidP="00050A46">
            <w:pPr>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bmid</w:t>
            </w:r>
            <w:proofErr w:type="spellEnd"/>
            <w:r>
              <w:rPr>
                <w:rFonts w:ascii="Courier New" w:hAnsi="Courier New" w:cs="Courier New"/>
                <w:lang w:val="en-US"/>
              </w:rPr>
              <w:t>&gt;2&lt;/</w:t>
            </w:r>
            <w:proofErr w:type="spellStart"/>
            <w:r>
              <w:rPr>
                <w:rFonts w:ascii="Courier New" w:hAnsi="Courier New" w:cs="Courier New"/>
                <w:lang w:val="en-US"/>
              </w:rPr>
              <w:t>bmid</w:t>
            </w:r>
            <w:proofErr w:type="spellEnd"/>
            <w:r>
              <w:rPr>
                <w:rFonts w:ascii="Courier New" w:hAnsi="Courier New" w:cs="Courier New"/>
                <w:lang w:val="en-US"/>
              </w:rPr>
              <w:t>&gt;</w:t>
            </w:r>
          </w:p>
          <w:p w:rsidR="00836F19" w:rsidRDefault="00836F19" w:rsidP="00836F19">
            <w:pPr>
              <w:rPr>
                <w:rFonts w:ascii="Courier New" w:hAnsi="Courier New" w:cs="Courier New"/>
                <w:lang w:val="en-US"/>
              </w:rPr>
            </w:pPr>
            <w:r>
              <w:rPr>
                <w:rFonts w:ascii="Courier New" w:hAnsi="Courier New" w:cs="Courier New"/>
                <w:lang w:val="en-US"/>
              </w:rPr>
              <w:t xml:space="preserve">    &lt;</w:t>
            </w:r>
            <w:r w:rsidR="00451DF0">
              <w:rPr>
                <w:rFonts w:ascii="Courier New" w:hAnsi="Courier New" w:cs="Courier New"/>
                <w:lang w:val="en-US"/>
              </w:rPr>
              <w:t>value</w:t>
            </w:r>
            <w:r>
              <w:rPr>
                <w:rFonts w:ascii="Courier New" w:hAnsi="Courier New" w:cs="Courier New"/>
                <w:lang w:val="en-US"/>
              </w:rPr>
              <w:t>&gt;</w:t>
            </w:r>
            <w:r w:rsidR="00451DF0">
              <w:rPr>
                <w:rFonts w:ascii="Courier New" w:hAnsi="Courier New" w:cs="Courier New"/>
                <w:lang w:val="en-US"/>
              </w:rPr>
              <w:t>world</w:t>
            </w:r>
            <w:r>
              <w:rPr>
                <w:rFonts w:ascii="Courier New" w:hAnsi="Courier New" w:cs="Courier New"/>
                <w:lang w:val="en-US"/>
              </w:rPr>
              <w:t>&lt;/</w:t>
            </w:r>
            <w:r w:rsidR="00451DF0">
              <w:rPr>
                <w:rFonts w:ascii="Courier New" w:hAnsi="Courier New" w:cs="Courier New"/>
                <w:lang w:val="en-US"/>
              </w:rPr>
              <w:t>value</w:t>
            </w:r>
            <w:r>
              <w:rPr>
                <w:rFonts w:ascii="Courier New" w:hAnsi="Courier New" w:cs="Courier New"/>
                <w:lang w:val="en-US"/>
              </w:rPr>
              <w:t>&gt;</w:t>
            </w:r>
          </w:p>
          <w:p w:rsidR="004142D3" w:rsidRPr="00F97795" w:rsidRDefault="004142D3" w:rsidP="004142D3">
            <w:pPr>
              <w:rPr>
                <w:rFonts w:ascii="Courier New" w:hAnsi="Courier New" w:cs="Courier New"/>
                <w:lang w:val="en-US"/>
              </w:rPr>
            </w:pPr>
            <w:r>
              <w:rPr>
                <w:rFonts w:ascii="Courier New" w:hAnsi="Courier New" w:cs="Courier New"/>
                <w:lang w:val="en-US"/>
              </w:rPr>
              <w:t xml:space="preserve">    </w:t>
            </w:r>
            <w:r w:rsidRPr="00F97795">
              <w:rPr>
                <w:rFonts w:ascii="Courier New" w:hAnsi="Courier New" w:cs="Courier New"/>
                <w:lang w:val="en-US"/>
              </w:rPr>
              <w:t>&lt;timestamp&gt;1342430&lt;/timestamp&gt;</w:t>
            </w:r>
          </w:p>
          <w:p w:rsidR="00836F19" w:rsidRDefault="00836F19" w:rsidP="00836F19">
            <w:pPr>
              <w:rPr>
                <w:rFonts w:ascii="Courier New" w:hAnsi="Courier New" w:cs="Courier New"/>
                <w:lang w:val="en-US"/>
              </w:rPr>
            </w:pPr>
            <w:r>
              <w:rPr>
                <w:rFonts w:ascii="Courier New" w:hAnsi="Courier New" w:cs="Courier New"/>
                <w:lang w:val="en-US"/>
              </w:rPr>
              <w:t xml:space="preserve">  &lt;/</w:t>
            </w:r>
            <w:del w:id="59" w:author="Petri Heinonen" w:date="2011-05-12T13:06:00Z">
              <w:r w:rsidDel="00D72D5B">
                <w:rPr>
                  <w:rFonts w:ascii="Courier New" w:hAnsi="Courier New" w:cs="Courier New"/>
                  <w:lang w:val="en-US"/>
                </w:rPr>
                <w:delText>value</w:delText>
              </w:r>
            </w:del>
            <w:ins w:id="60" w:author="Petri Heinonen" w:date="2011-05-12T13:06:00Z">
              <w:r w:rsidR="00D72D5B">
                <w:rPr>
                  <w:rFonts w:ascii="Courier New" w:hAnsi="Courier New" w:cs="Courier New"/>
                  <w:lang w:val="en-US"/>
                </w:rPr>
                <w:t>measurement</w:t>
              </w:r>
            </w:ins>
            <w:r>
              <w:rPr>
                <w:rFonts w:ascii="Courier New" w:hAnsi="Courier New" w:cs="Courier New"/>
                <w:lang w:val="en-US"/>
              </w:rPr>
              <w:t>&gt;</w:t>
            </w:r>
          </w:p>
          <w:p w:rsidR="00836F19" w:rsidRPr="006C7827" w:rsidRDefault="00836F19" w:rsidP="00050A46">
            <w:pPr>
              <w:rPr>
                <w:rFonts w:ascii="Courier New" w:hAnsi="Courier New" w:cs="Courier New"/>
                <w:lang w:val="en-US"/>
              </w:rPr>
            </w:pPr>
            <w:r>
              <w:rPr>
                <w:rFonts w:ascii="Courier New" w:hAnsi="Courier New" w:cs="Courier New"/>
                <w:lang w:val="en-US"/>
              </w:rPr>
              <w:t>&lt;/values&gt;</w:t>
            </w:r>
          </w:p>
          <w:p w:rsidR="00D80E63" w:rsidRDefault="00D80E63" w:rsidP="00050A46">
            <w:pPr>
              <w:rPr>
                <w:lang w:val="en-US"/>
              </w:rPr>
            </w:pPr>
          </w:p>
          <w:p w:rsidR="00050A46" w:rsidRDefault="00050A46" w:rsidP="00050A46">
            <w:pPr>
              <w:rPr>
                <w:lang w:val="en-US"/>
              </w:rPr>
            </w:pPr>
            <w:r>
              <w:rPr>
                <w:lang w:val="en-US"/>
              </w:rPr>
              <w:t>OK response:</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050A46" w:rsidRPr="006C7827" w:rsidRDefault="00050A46" w:rsidP="00050A46">
            <w:pPr>
              <w:rPr>
                <w:rFonts w:ascii="Courier New" w:hAnsi="Courier New" w:cs="Courier New"/>
                <w:lang w:val="en-US"/>
              </w:rPr>
            </w:pPr>
            <w:r w:rsidRPr="00D92D07">
              <w:rPr>
                <w:rFonts w:ascii="Courier New" w:eastAsia="Times New Roman" w:hAnsi="Courier New" w:cs="Courier New"/>
                <w:color w:val="000000"/>
                <w:sz w:val="20"/>
                <w:szCs w:val="20"/>
                <w:lang w:val="en-US" w:eastAsia="fi-FI"/>
              </w:rPr>
              <w:t xml:space="preserve">Content-Length: </w:t>
            </w:r>
            <w:r w:rsidRPr="006C7827">
              <w:rPr>
                <w:rFonts w:ascii="Courier New" w:hAnsi="Courier New" w:cs="Courier New"/>
                <w:lang w:val="en-US"/>
              </w:rPr>
              <w:t>&lt;</w:t>
            </w:r>
            <w:r w:rsidR="00A37BDD">
              <w:rPr>
                <w:rFonts w:ascii="Courier New" w:hAnsi="Courier New" w:cs="Courier New"/>
                <w:lang w:val="en-US"/>
              </w:rPr>
              <w:t>.</w:t>
            </w:r>
            <w:r w:rsidRPr="006C7827">
              <w:rPr>
                <w:rFonts w:ascii="Courier New" w:hAnsi="Courier New" w:cs="Courier New"/>
                <w:lang w:val="en-US"/>
              </w:rPr>
              <w:t>..&gt;</w:t>
            </w:r>
          </w:p>
          <w:p w:rsidR="00050A46" w:rsidRDefault="00050A46" w:rsidP="00050A46">
            <w:pPr>
              <w:rPr>
                <w:lang w:val="en-US"/>
              </w:rPr>
            </w:pPr>
          </w:p>
          <w:p w:rsidR="00050A46" w:rsidRDefault="00050A46" w:rsidP="00050A46">
            <w:pPr>
              <w:rPr>
                <w:lang w:val="en-US"/>
              </w:rPr>
            </w:pPr>
            <w:r>
              <w:rPr>
                <w:lang w:val="en-US"/>
              </w:rPr>
              <w:t>Error response:</w:t>
            </w:r>
          </w:p>
          <w:p w:rsidR="00050A46" w:rsidRDefault="003670FE" w:rsidP="00050A46">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800950" w:rsidRPr="00F9650B" w:rsidRDefault="00800950" w:rsidP="004C0173">
      <w:pPr>
        <w:pStyle w:val="Heading3"/>
        <w:rPr>
          <w:lang w:val="en-US"/>
        </w:rPr>
      </w:pPr>
      <w:r w:rsidRPr="00F9650B">
        <w:rPr>
          <w:lang w:val="en-US"/>
        </w:rPr>
        <w:t>Providing events</w:t>
      </w:r>
    </w:p>
    <w:p w:rsidR="00800950" w:rsidRDefault="00BB1031">
      <w:pPr>
        <w:rPr>
          <w:lang w:val="en-US"/>
        </w:rPr>
      </w:pPr>
      <w:r>
        <w:rPr>
          <w:lang w:val="en-US"/>
        </w:rPr>
        <w:t>The MFW will provide to the client events related to the measurement infrastructure based on this interface.</w:t>
      </w:r>
    </w:p>
    <w:p w:rsidR="00050A46" w:rsidRPr="00050A46" w:rsidRDefault="00050A46" w:rsidP="00050A46">
      <w:pPr>
        <w:pStyle w:val="Caption"/>
        <w:jc w:val="center"/>
        <w:rPr>
          <w:lang w:val="en-US"/>
        </w:rPr>
      </w:pPr>
      <w:proofErr w:type="gramStart"/>
      <w:r w:rsidRPr="00050A46">
        <w:rPr>
          <w:lang w:val="en-US"/>
        </w:rPr>
        <w:t xml:space="preserve">Table </w:t>
      </w:r>
      <w:r w:rsidR="00E73C38">
        <w:fldChar w:fldCharType="begin"/>
      </w:r>
      <w:r w:rsidRPr="00050A46">
        <w:rPr>
          <w:lang w:val="en-US"/>
        </w:rPr>
        <w:instrText xml:space="preserve"> SEQ Table \* ARABIC </w:instrText>
      </w:r>
      <w:r w:rsidR="00E73C38">
        <w:fldChar w:fldCharType="separate"/>
      </w:r>
      <w:r w:rsidR="005C7D9D">
        <w:rPr>
          <w:noProof/>
          <w:lang w:val="en-US"/>
        </w:rPr>
        <w:t>11</w:t>
      </w:r>
      <w:r w:rsidR="00E73C38">
        <w:fldChar w:fldCharType="end"/>
      </w:r>
      <w:r w:rsidRPr="00050A46">
        <w:rPr>
          <w:lang w:val="en-US"/>
        </w:rPr>
        <w:t>.</w:t>
      </w:r>
      <w:proofErr w:type="gramEnd"/>
      <w:r w:rsidRPr="00050A46">
        <w:rPr>
          <w:lang w:val="en-US"/>
        </w:rPr>
        <w:t xml:space="preserve"> </w:t>
      </w:r>
      <w:proofErr w:type="gramStart"/>
      <w:r w:rsidRPr="00050A46">
        <w:rPr>
          <w:lang w:val="en-US"/>
        </w:rPr>
        <w:t xml:space="preserve">Event </w:t>
      </w:r>
      <w:proofErr w:type="spellStart"/>
      <w:r w:rsidRPr="00050A46">
        <w:rPr>
          <w:lang w:val="en-US"/>
        </w:rPr>
        <w:t>nofitication</w:t>
      </w:r>
      <w:proofErr w:type="spellEnd"/>
      <w:r w:rsidRPr="00050A46">
        <w:rPr>
          <w:lang w:val="en-US"/>
        </w:rPr>
        <w:t xml:space="preserve"> request format and example.</w:t>
      </w:r>
      <w:proofErr w:type="gramEnd"/>
    </w:p>
    <w:tbl>
      <w:tblPr>
        <w:tblStyle w:val="TableGrid"/>
        <w:tblW w:w="0" w:type="auto"/>
        <w:tblLook w:val="04A0"/>
      </w:tblPr>
      <w:tblGrid>
        <w:gridCol w:w="1951"/>
        <w:gridCol w:w="7827"/>
      </w:tblGrid>
      <w:tr w:rsidR="00050A46" w:rsidTr="00050A46">
        <w:tc>
          <w:tcPr>
            <w:tcW w:w="1951" w:type="dxa"/>
          </w:tcPr>
          <w:p w:rsidR="00050A46" w:rsidRDefault="00050A46" w:rsidP="00050A46">
            <w:pPr>
              <w:rPr>
                <w:lang w:val="en-US"/>
              </w:rPr>
            </w:pPr>
            <w:r>
              <w:rPr>
                <w:lang w:val="en-US"/>
              </w:rPr>
              <w:t>Request type:</w:t>
            </w:r>
          </w:p>
        </w:tc>
        <w:tc>
          <w:tcPr>
            <w:tcW w:w="7827" w:type="dxa"/>
          </w:tcPr>
          <w:p w:rsidR="00050A46" w:rsidRDefault="001516CF" w:rsidP="00050A46">
            <w:pPr>
              <w:rPr>
                <w:lang w:val="en-US"/>
              </w:rPr>
            </w:pPr>
            <w:r>
              <w:rPr>
                <w:lang w:val="en-US"/>
              </w:rPr>
              <w:t>HTTP POST</w:t>
            </w:r>
          </w:p>
        </w:tc>
      </w:tr>
      <w:tr w:rsidR="00050A46" w:rsidRPr="00BE0D51" w:rsidTr="00050A46">
        <w:tc>
          <w:tcPr>
            <w:tcW w:w="1951" w:type="dxa"/>
          </w:tcPr>
          <w:p w:rsidR="00050A46" w:rsidRDefault="00050A46" w:rsidP="00050A46">
            <w:pPr>
              <w:rPr>
                <w:lang w:val="en-US"/>
              </w:rPr>
            </w:pPr>
            <w:r>
              <w:rPr>
                <w:lang w:val="en-US"/>
              </w:rPr>
              <w:t>URL:</w:t>
            </w:r>
          </w:p>
        </w:tc>
        <w:tc>
          <w:tcPr>
            <w:tcW w:w="7827" w:type="dxa"/>
          </w:tcPr>
          <w:p w:rsidR="00050A46" w:rsidRDefault="0037153A" w:rsidP="001516CF">
            <w:pPr>
              <w:rPr>
                <w:lang w:val="en-US"/>
              </w:rPr>
            </w:pPr>
            <w:r w:rsidRPr="008025C5">
              <w:rPr>
                <w:lang w:val="en-US"/>
              </w:rPr>
              <w:t>http://localhost:8080/rest/client/event</w:t>
            </w:r>
          </w:p>
        </w:tc>
      </w:tr>
      <w:tr w:rsidR="00050A46" w:rsidRPr="00BE0D51" w:rsidTr="00050A46">
        <w:tc>
          <w:tcPr>
            <w:tcW w:w="1951" w:type="dxa"/>
          </w:tcPr>
          <w:p w:rsidR="00050A46" w:rsidRDefault="00050A46" w:rsidP="00050A46">
            <w:pPr>
              <w:rPr>
                <w:lang w:val="en-US"/>
              </w:rPr>
            </w:pPr>
            <w:r>
              <w:rPr>
                <w:lang w:val="en-US"/>
              </w:rPr>
              <w:t>Parameters:</w:t>
            </w:r>
          </w:p>
        </w:tc>
        <w:tc>
          <w:tcPr>
            <w:tcW w:w="7827" w:type="dxa"/>
          </w:tcPr>
          <w:p w:rsidR="001D135A" w:rsidRPr="001D135A" w:rsidRDefault="001D135A" w:rsidP="001D135A">
            <w:pPr>
              <w:pStyle w:val="ListParagraph"/>
              <w:numPr>
                <w:ilvl w:val="0"/>
                <w:numId w:val="34"/>
              </w:numPr>
              <w:rPr>
                <w:lang w:val="en-US"/>
              </w:rPr>
            </w:pPr>
            <w:r w:rsidRPr="001D135A">
              <w:rPr>
                <w:lang w:val="en-US"/>
              </w:rPr>
              <w:t>session id</w:t>
            </w:r>
          </w:p>
          <w:p w:rsidR="001D135A" w:rsidRPr="001D135A" w:rsidRDefault="001D135A" w:rsidP="001D135A">
            <w:pPr>
              <w:pStyle w:val="ListParagraph"/>
              <w:numPr>
                <w:ilvl w:val="0"/>
                <w:numId w:val="34"/>
              </w:numPr>
              <w:rPr>
                <w:lang w:val="en-US"/>
              </w:rPr>
            </w:pPr>
            <w:r w:rsidRPr="001D135A">
              <w:rPr>
                <w:lang w:val="en-US"/>
              </w:rPr>
              <w:t>type</w:t>
            </w:r>
            <w:r>
              <w:rPr>
                <w:lang w:val="en-US"/>
              </w:rPr>
              <w:t>: event type from a predefined list, or a custom type</w:t>
            </w:r>
          </w:p>
          <w:p w:rsidR="00050A46" w:rsidRPr="001D135A" w:rsidRDefault="00EB7FC0" w:rsidP="001D135A">
            <w:pPr>
              <w:pStyle w:val="ListParagraph"/>
              <w:numPr>
                <w:ilvl w:val="0"/>
                <w:numId w:val="34"/>
              </w:numPr>
              <w:rPr>
                <w:lang w:val="en-US"/>
              </w:rPr>
            </w:pPr>
            <w:r w:rsidRPr="001D135A">
              <w:rPr>
                <w:lang w:val="en-US"/>
              </w:rPr>
              <w:t>description</w:t>
            </w:r>
            <w:r w:rsidR="001D135A">
              <w:rPr>
                <w:lang w:val="en-US"/>
              </w:rPr>
              <w:t>: free form text describing the event</w:t>
            </w:r>
          </w:p>
        </w:tc>
      </w:tr>
      <w:tr w:rsidR="00050A46" w:rsidTr="00050A46">
        <w:tc>
          <w:tcPr>
            <w:tcW w:w="1951" w:type="dxa"/>
          </w:tcPr>
          <w:p w:rsidR="00050A46" w:rsidRDefault="00050A46" w:rsidP="00050A46">
            <w:pPr>
              <w:rPr>
                <w:lang w:val="en-US"/>
              </w:rPr>
            </w:pPr>
            <w:r>
              <w:rPr>
                <w:lang w:val="en-US"/>
              </w:rPr>
              <w:t>Returns:</w:t>
            </w:r>
          </w:p>
        </w:tc>
        <w:tc>
          <w:tcPr>
            <w:tcW w:w="7827" w:type="dxa"/>
          </w:tcPr>
          <w:p w:rsidR="00050A46" w:rsidRPr="00746C71" w:rsidRDefault="001D135A" w:rsidP="00050A46">
            <w:pPr>
              <w:rPr>
                <w:lang w:val="en-US"/>
              </w:rPr>
            </w:pPr>
            <w:r>
              <w:rPr>
                <w:lang w:val="en-US"/>
              </w:rPr>
              <w:t>ok/error</w:t>
            </w:r>
          </w:p>
        </w:tc>
      </w:tr>
      <w:tr w:rsidR="00050A46" w:rsidRPr="00BE0D51" w:rsidTr="00050A46">
        <w:tc>
          <w:tcPr>
            <w:tcW w:w="1951" w:type="dxa"/>
          </w:tcPr>
          <w:p w:rsidR="00050A46" w:rsidRDefault="00050A46" w:rsidP="00050A46">
            <w:pPr>
              <w:rPr>
                <w:lang w:val="en-US"/>
              </w:rPr>
            </w:pPr>
            <w:r>
              <w:rPr>
                <w:lang w:val="en-US"/>
              </w:rPr>
              <w:t>Example:</w:t>
            </w:r>
          </w:p>
        </w:tc>
        <w:tc>
          <w:tcPr>
            <w:tcW w:w="7827" w:type="dxa"/>
          </w:tcPr>
          <w:p w:rsidR="00050A46" w:rsidRDefault="00050A46" w:rsidP="00050A46">
            <w:pPr>
              <w:rPr>
                <w:lang w:val="en-US"/>
              </w:rPr>
            </w:pPr>
            <w:r>
              <w:rPr>
                <w:lang w:val="en-US"/>
              </w:rPr>
              <w:t>Request:</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POST /rest/client/</w:t>
            </w:r>
            <w:r w:rsidR="001516CF">
              <w:rPr>
                <w:rFonts w:ascii="Courier New" w:hAnsi="Courier New" w:cs="Courier New"/>
                <w:lang w:val="en-US"/>
              </w:rPr>
              <w:t>event</w:t>
            </w:r>
            <w:r w:rsidRPr="006C7827">
              <w:rPr>
                <w:rFonts w:ascii="Courier New" w:hAnsi="Courier New" w:cs="Courier New"/>
                <w:lang w:val="en-US"/>
              </w:rPr>
              <w:t xml:space="preserve"> HTTP/1.0</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050A46" w:rsidRPr="006C7827" w:rsidRDefault="00050A46" w:rsidP="00050A46">
            <w:pPr>
              <w:rPr>
                <w:rFonts w:ascii="Courier New" w:hAnsi="Courier New" w:cs="Courier New"/>
                <w:lang w:val="en-US"/>
              </w:rPr>
            </w:pPr>
            <w:r w:rsidRPr="006C7827">
              <w:rPr>
                <w:rFonts w:ascii="Courier New" w:hAnsi="Courier New" w:cs="Courier New"/>
                <w:lang w:val="en-US"/>
              </w:rPr>
              <w:t>Content-Length: &lt;</w:t>
            </w:r>
            <w:r w:rsidR="00A37BDD">
              <w:rPr>
                <w:rFonts w:ascii="Courier New" w:hAnsi="Courier New" w:cs="Courier New"/>
                <w:lang w:val="en-US"/>
              </w:rPr>
              <w:t>.</w:t>
            </w:r>
            <w:r w:rsidRPr="006C7827">
              <w:rPr>
                <w:rFonts w:ascii="Courier New" w:hAnsi="Courier New" w:cs="Courier New"/>
                <w:lang w:val="en-US"/>
              </w:rPr>
              <w:t>..&gt;</w:t>
            </w:r>
          </w:p>
          <w:p w:rsidR="00050A46" w:rsidRPr="006C7827" w:rsidRDefault="00050A46" w:rsidP="00050A46">
            <w:pPr>
              <w:rPr>
                <w:rFonts w:ascii="Courier New" w:hAnsi="Courier New" w:cs="Courier New"/>
                <w:lang w:val="en-US"/>
              </w:rPr>
            </w:pPr>
          </w:p>
          <w:p w:rsidR="00863794" w:rsidRDefault="00863794" w:rsidP="00050A46">
            <w:pPr>
              <w:rPr>
                <w:rFonts w:ascii="Courier New" w:hAnsi="Courier New" w:cs="Courier New"/>
                <w:lang w:val="en-US"/>
              </w:rPr>
            </w:pP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r>
              <w:rPr>
                <w:rFonts w:ascii="Courier New" w:hAnsi="Courier New" w:cs="Courier New"/>
                <w:lang w:val="en-US"/>
              </w:rPr>
              <w:t>xxx</w:t>
            </w: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p>
          <w:p w:rsidR="001516CF" w:rsidRPr="00863794" w:rsidRDefault="001D135A" w:rsidP="00050A46">
            <w:pPr>
              <w:rPr>
                <w:rFonts w:ascii="Courier New" w:hAnsi="Courier New" w:cs="Courier New"/>
                <w:lang w:val="en-US"/>
              </w:rPr>
            </w:pPr>
            <w:r w:rsidRPr="00863794">
              <w:rPr>
                <w:rFonts w:ascii="Courier New" w:hAnsi="Courier New" w:cs="Courier New"/>
                <w:lang w:val="en-US"/>
              </w:rPr>
              <w:t>&lt;type&gt;event type</w:t>
            </w:r>
            <w:r w:rsidR="001516CF" w:rsidRPr="00863794">
              <w:rPr>
                <w:rFonts w:ascii="Courier New" w:hAnsi="Courier New" w:cs="Courier New"/>
                <w:lang w:val="en-US"/>
              </w:rPr>
              <w:t>&lt;/type&gt;</w:t>
            </w:r>
          </w:p>
          <w:p w:rsidR="00050A46" w:rsidRPr="00863794" w:rsidRDefault="001516CF" w:rsidP="00050A46">
            <w:pPr>
              <w:rPr>
                <w:rFonts w:ascii="Courier New" w:hAnsi="Courier New" w:cs="Courier New"/>
                <w:lang w:val="en-US"/>
              </w:rPr>
            </w:pPr>
            <w:r w:rsidRPr="00863794">
              <w:rPr>
                <w:rFonts w:ascii="Courier New" w:hAnsi="Courier New" w:cs="Courier New"/>
                <w:lang w:val="en-US"/>
              </w:rPr>
              <w:t>&lt;descrip</w:t>
            </w:r>
            <w:r w:rsidR="001D135A" w:rsidRPr="00863794">
              <w:rPr>
                <w:rFonts w:ascii="Courier New" w:hAnsi="Courier New" w:cs="Courier New"/>
                <w:lang w:val="en-US"/>
              </w:rPr>
              <w:t>tion&gt;event description</w:t>
            </w:r>
            <w:r w:rsidRPr="00863794">
              <w:rPr>
                <w:rFonts w:ascii="Courier New" w:hAnsi="Courier New" w:cs="Courier New"/>
                <w:lang w:val="en-US"/>
              </w:rPr>
              <w:t>&lt;/description&gt;</w:t>
            </w:r>
          </w:p>
          <w:p w:rsidR="001516CF" w:rsidRDefault="001516CF" w:rsidP="00050A46">
            <w:pPr>
              <w:rPr>
                <w:lang w:val="en-US"/>
              </w:rPr>
            </w:pPr>
          </w:p>
          <w:p w:rsidR="00050A46" w:rsidRDefault="00050A46" w:rsidP="00050A46">
            <w:pPr>
              <w:rPr>
                <w:lang w:val="en-US"/>
              </w:rPr>
            </w:pPr>
            <w:r>
              <w:rPr>
                <w:lang w:val="en-US"/>
              </w:rPr>
              <w:t>OK response:</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050A46" w:rsidRPr="00D92D07" w:rsidRDefault="00050A46"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lastRenderedPageBreak/>
              <w:t>Content-Type: text/</w:t>
            </w:r>
            <w:r>
              <w:rPr>
                <w:rFonts w:ascii="Courier New" w:eastAsia="Times New Roman" w:hAnsi="Courier New" w:cs="Courier New"/>
                <w:color w:val="000000"/>
                <w:sz w:val="20"/>
                <w:szCs w:val="20"/>
                <w:lang w:val="en-US" w:eastAsia="fi-FI"/>
              </w:rPr>
              <w:t>xml</w:t>
            </w:r>
          </w:p>
          <w:p w:rsidR="00050A46" w:rsidRPr="006C7827" w:rsidRDefault="00050A46" w:rsidP="00050A46">
            <w:pPr>
              <w:rPr>
                <w:rFonts w:ascii="Courier New" w:hAnsi="Courier New" w:cs="Courier New"/>
                <w:lang w:val="en-US"/>
              </w:rPr>
            </w:pPr>
            <w:r w:rsidRPr="00D92D07">
              <w:rPr>
                <w:rFonts w:ascii="Courier New" w:eastAsia="Times New Roman" w:hAnsi="Courier New" w:cs="Courier New"/>
                <w:color w:val="000000"/>
                <w:sz w:val="20"/>
                <w:szCs w:val="20"/>
                <w:lang w:val="en-US" w:eastAsia="fi-FI"/>
              </w:rPr>
              <w:t xml:space="preserve">Content-Length: </w:t>
            </w:r>
            <w:r w:rsidRPr="006C7827">
              <w:rPr>
                <w:rFonts w:ascii="Courier New" w:hAnsi="Courier New" w:cs="Courier New"/>
                <w:lang w:val="en-US"/>
              </w:rPr>
              <w:t>&lt;</w:t>
            </w:r>
            <w:r w:rsidR="00A37BDD">
              <w:rPr>
                <w:rFonts w:ascii="Courier New" w:hAnsi="Courier New" w:cs="Courier New"/>
                <w:lang w:val="en-US"/>
              </w:rPr>
              <w:t>.</w:t>
            </w:r>
            <w:r w:rsidRPr="006C7827">
              <w:rPr>
                <w:rFonts w:ascii="Courier New" w:hAnsi="Courier New" w:cs="Courier New"/>
                <w:lang w:val="en-US"/>
              </w:rPr>
              <w:t>..&gt;</w:t>
            </w:r>
          </w:p>
          <w:p w:rsidR="00050A46" w:rsidRDefault="00050A46" w:rsidP="00050A46">
            <w:pPr>
              <w:rPr>
                <w:lang w:val="en-US"/>
              </w:rPr>
            </w:pPr>
          </w:p>
          <w:p w:rsidR="00050A46" w:rsidRDefault="00050A46" w:rsidP="00050A46">
            <w:pPr>
              <w:rPr>
                <w:lang w:val="en-US"/>
              </w:rPr>
            </w:pPr>
            <w:r>
              <w:rPr>
                <w:lang w:val="en-US"/>
              </w:rPr>
              <w:t>Error response:</w:t>
            </w:r>
          </w:p>
          <w:p w:rsidR="00050A46" w:rsidRDefault="003670FE" w:rsidP="00050A46">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1667F7" w:rsidRDefault="001667F7">
      <w:pPr>
        <w:rPr>
          <w:lang w:val="en-US"/>
        </w:rPr>
      </w:pPr>
    </w:p>
    <w:p w:rsidR="00050A46" w:rsidRDefault="00357C31">
      <w:pPr>
        <w:rPr>
          <w:lang w:val="en-US"/>
        </w:rPr>
      </w:pPr>
      <w:r>
        <w:rPr>
          <w:lang w:val="en-US"/>
        </w:rPr>
        <w:t>List of specific events defined:</w:t>
      </w:r>
    </w:p>
    <w:p w:rsidR="00357C31" w:rsidRDefault="00357C31" w:rsidP="00357C31">
      <w:pPr>
        <w:pStyle w:val="ListParagraph"/>
        <w:numPr>
          <w:ilvl w:val="0"/>
          <w:numId w:val="4"/>
        </w:numPr>
        <w:rPr>
          <w:lang w:val="en-US"/>
        </w:rPr>
      </w:pPr>
      <w:r>
        <w:rPr>
          <w:lang w:val="en-US"/>
        </w:rPr>
        <w:t>probe added: “P1”</w:t>
      </w:r>
    </w:p>
    <w:p w:rsidR="00357C31" w:rsidRDefault="00357C31" w:rsidP="00357C31">
      <w:pPr>
        <w:pStyle w:val="ListParagraph"/>
        <w:numPr>
          <w:ilvl w:val="0"/>
          <w:numId w:val="4"/>
        </w:numPr>
        <w:rPr>
          <w:lang w:val="en-US"/>
        </w:rPr>
      </w:pPr>
      <w:r>
        <w:rPr>
          <w:lang w:val="en-US"/>
        </w:rPr>
        <w:t>probe deleted: “P2”</w:t>
      </w:r>
    </w:p>
    <w:p w:rsidR="00357C31" w:rsidRDefault="00357C31" w:rsidP="00357C31">
      <w:pPr>
        <w:pStyle w:val="ListParagraph"/>
        <w:numPr>
          <w:ilvl w:val="0"/>
          <w:numId w:val="4"/>
        </w:numPr>
        <w:rPr>
          <w:lang w:val="en-US"/>
        </w:rPr>
      </w:pPr>
      <w:proofErr w:type="spellStart"/>
      <w:r>
        <w:rPr>
          <w:lang w:val="en-US"/>
        </w:rPr>
        <w:t>bm</w:t>
      </w:r>
      <w:proofErr w:type="spellEnd"/>
      <w:r>
        <w:rPr>
          <w:lang w:val="en-US"/>
        </w:rPr>
        <w:t xml:space="preserve"> added: “BM1”</w:t>
      </w:r>
    </w:p>
    <w:p w:rsidR="00357C31" w:rsidRDefault="00357C31" w:rsidP="00357C31">
      <w:pPr>
        <w:pStyle w:val="ListParagraph"/>
        <w:numPr>
          <w:ilvl w:val="0"/>
          <w:numId w:val="4"/>
        </w:numPr>
        <w:rPr>
          <w:lang w:val="en-US"/>
        </w:rPr>
      </w:pPr>
      <w:proofErr w:type="spellStart"/>
      <w:r>
        <w:rPr>
          <w:lang w:val="en-US"/>
        </w:rPr>
        <w:t>bm</w:t>
      </w:r>
      <w:proofErr w:type="spellEnd"/>
      <w:r>
        <w:rPr>
          <w:lang w:val="en-US"/>
        </w:rPr>
        <w:t xml:space="preserve"> deleted: “BM2”</w:t>
      </w:r>
    </w:p>
    <w:p w:rsidR="00357C31" w:rsidRPr="00357C31" w:rsidRDefault="00357C31" w:rsidP="00357C31">
      <w:pPr>
        <w:pStyle w:val="ListParagraph"/>
        <w:numPr>
          <w:ilvl w:val="0"/>
          <w:numId w:val="4"/>
        </w:numPr>
        <w:rPr>
          <w:lang w:val="en-US"/>
        </w:rPr>
      </w:pPr>
      <w:proofErr w:type="spellStart"/>
      <w:r>
        <w:rPr>
          <w:lang w:val="en-US"/>
        </w:rPr>
        <w:t>bm</w:t>
      </w:r>
      <w:proofErr w:type="spellEnd"/>
      <w:r>
        <w:rPr>
          <w:lang w:val="en-US"/>
        </w:rPr>
        <w:t xml:space="preserve"> precision changed: “BM3”</w:t>
      </w:r>
    </w:p>
    <w:p w:rsidR="00357C31" w:rsidRDefault="00357C31">
      <w:pPr>
        <w:rPr>
          <w:lang w:val="en-US"/>
        </w:rPr>
      </w:pPr>
    </w:p>
    <w:p w:rsidR="00800950" w:rsidRPr="00BB1031" w:rsidRDefault="00800950">
      <w:pPr>
        <w:rPr>
          <w:b/>
          <w:lang w:val="en-US"/>
        </w:rPr>
      </w:pPr>
      <w:commentRangeStart w:id="61"/>
      <w:r w:rsidRPr="00BB1031">
        <w:rPr>
          <w:b/>
          <w:lang w:val="en-US"/>
        </w:rPr>
        <w:t>Providing availability change notifications</w:t>
      </w:r>
    </w:p>
    <w:p w:rsidR="00800950" w:rsidRDefault="00BB1031">
      <w:pPr>
        <w:rPr>
          <w:lang w:val="en-US"/>
        </w:rPr>
      </w:pPr>
      <w:r>
        <w:rPr>
          <w:lang w:val="en-US"/>
        </w:rPr>
        <w:t>The MFW will provide the client notifications related to probe availability through this interface.</w:t>
      </w:r>
      <w:commentRangeEnd w:id="61"/>
      <w:r w:rsidR="00FB1D28">
        <w:rPr>
          <w:rStyle w:val="CommentReference"/>
        </w:rPr>
        <w:commentReference w:id="61"/>
      </w:r>
    </w:p>
    <w:p w:rsidR="00357C31" w:rsidRDefault="00357C31" w:rsidP="00605381">
      <w:pPr>
        <w:pStyle w:val="Heading1"/>
        <w:rPr>
          <w:lang w:val="en-US"/>
        </w:rPr>
      </w:pPr>
      <w:r>
        <w:rPr>
          <w:lang w:val="en-US"/>
        </w:rPr>
        <w:t xml:space="preserve">Internal interfaces between </w:t>
      </w:r>
      <w:r w:rsidR="00306990">
        <w:rPr>
          <w:lang w:val="en-US"/>
        </w:rPr>
        <w:t>MFW agents</w:t>
      </w:r>
    </w:p>
    <w:p w:rsidR="00306990" w:rsidRPr="00306990" w:rsidRDefault="00306990">
      <w:pPr>
        <w:rPr>
          <w:lang w:val="en-US"/>
        </w:rPr>
      </w:pPr>
      <w:r>
        <w:rPr>
          <w:lang w:val="en-US"/>
        </w:rPr>
        <w:t>This section describes the interfaces between the server-agent and the probe agents.</w:t>
      </w:r>
    </w:p>
    <w:p w:rsidR="00897166" w:rsidRPr="00897166" w:rsidRDefault="004C0173" w:rsidP="00306990">
      <w:pPr>
        <w:pStyle w:val="Heading2"/>
        <w:rPr>
          <w:lang w:val="en-US"/>
        </w:rPr>
      </w:pPr>
      <w:r>
        <w:rPr>
          <w:lang w:val="en-US"/>
        </w:rPr>
        <w:t>Rendezvous</w:t>
      </w:r>
    </w:p>
    <w:p w:rsidR="00D55733" w:rsidRDefault="00413DE3" w:rsidP="00D55733">
      <w:pPr>
        <w:jc w:val="both"/>
        <w:rPr>
          <w:lang w:val="en-US"/>
        </w:rPr>
      </w:pPr>
      <w:r>
        <w:rPr>
          <w:lang w:val="en-US"/>
        </w:rPr>
        <w:t xml:space="preserve">Similar to the MFW clients, the probe-agents must also register with the server-agent prior to being allowed to perform any other operations with relation to the server-agent. </w:t>
      </w:r>
      <w:r w:rsidR="00D55733">
        <w:rPr>
          <w:lang w:val="en-US"/>
        </w:rPr>
        <w:t xml:space="preserve">If </w:t>
      </w:r>
      <w:r>
        <w:rPr>
          <w:lang w:val="en-US"/>
        </w:rPr>
        <w:t>a</w:t>
      </w:r>
      <w:r w:rsidR="00D55733">
        <w:rPr>
          <w:lang w:val="en-US"/>
        </w:rPr>
        <w:t xml:space="preserve"> </w:t>
      </w:r>
      <w:r>
        <w:rPr>
          <w:lang w:val="en-US"/>
        </w:rPr>
        <w:t>probe-agent</w:t>
      </w:r>
      <w:r w:rsidR="00D55733">
        <w:rPr>
          <w:lang w:val="en-US"/>
        </w:rPr>
        <w:t xml:space="preserve"> is not registered, any communication is to be rejected. An authenticated </w:t>
      </w:r>
      <w:r>
        <w:rPr>
          <w:lang w:val="en-US"/>
        </w:rPr>
        <w:t>probe-agent</w:t>
      </w:r>
      <w:r w:rsidR="00D55733">
        <w:rPr>
          <w:lang w:val="en-US"/>
        </w:rPr>
        <w:t xml:space="preserve"> is identified by it providing an authentication token with each request it makes. To be identified as being a valid MFW, the MFW must also provide a similar token when communicating with each </w:t>
      </w:r>
      <w:r>
        <w:rPr>
          <w:lang w:val="en-US"/>
        </w:rPr>
        <w:t>probe-agent</w:t>
      </w:r>
      <w:r w:rsidR="00D55733">
        <w:rPr>
          <w:lang w:val="en-US"/>
        </w:rPr>
        <w:t xml:space="preserve">. These authentication tokens are to be negotiated during the registration of a </w:t>
      </w:r>
      <w:r>
        <w:rPr>
          <w:lang w:val="en-US"/>
        </w:rPr>
        <w:t>probe-agent</w:t>
      </w:r>
      <w:r w:rsidR="00D55733">
        <w:rPr>
          <w:lang w:val="en-US"/>
        </w:rPr>
        <w:t xml:space="preserve"> with the MFW. This could be implemented using, for example, predefined and distributed certificates, or tokens signed with a predefined private key for the server-agent.</w:t>
      </w:r>
    </w:p>
    <w:p w:rsidR="00413DE3" w:rsidRDefault="00413DE3" w:rsidP="00413DE3">
      <w:pPr>
        <w:rPr>
          <w:lang w:val="en-US"/>
        </w:rPr>
      </w:pPr>
      <w:r>
        <w:rPr>
          <w:lang w:val="en-US"/>
        </w:rPr>
        <w:t xml:space="preserve">In case of the probe-agent providing an authentication token, </w:t>
      </w:r>
      <w:proofErr w:type="gramStart"/>
      <w:r>
        <w:rPr>
          <w:lang w:val="en-US"/>
        </w:rPr>
        <w:t>this token needs</w:t>
      </w:r>
      <w:proofErr w:type="gramEnd"/>
      <w:r>
        <w:rPr>
          <w:lang w:val="en-US"/>
        </w:rPr>
        <w:t xml:space="preserve"> to match the metadata of the base measure provided. Additionally, connections can be restricted by other means, such as only allowing certain base measures from certain address range.</w:t>
      </w:r>
    </w:p>
    <w:p w:rsidR="00D55733" w:rsidRDefault="00D55733" w:rsidP="00D55733">
      <w:pPr>
        <w:rPr>
          <w:lang w:val="en-US"/>
        </w:rPr>
      </w:pPr>
      <w:r>
        <w:rPr>
          <w:lang w:val="en-US"/>
        </w:rPr>
        <w:t>The rendezvous is expected to take the following form:</w:t>
      </w:r>
    </w:p>
    <w:p w:rsidR="00D55733" w:rsidRDefault="00D55733" w:rsidP="00D55733">
      <w:pPr>
        <w:jc w:val="both"/>
        <w:rPr>
          <w:lang w:val="en-US"/>
        </w:rPr>
      </w:pPr>
      <w:r>
        <w:rPr>
          <w:lang w:val="en-US"/>
        </w:rPr>
        <w:t xml:space="preserve">The </w:t>
      </w:r>
      <w:r w:rsidR="00413DE3">
        <w:rPr>
          <w:lang w:val="en-US"/>
        </w:rPr>
        <w:t>probe-agent</w:t>
      </w:r>
      <w:r>
        <w:rPr>
          <w:lang w:val="en-US"/>
        </w:rPr>
        <w:t xml:space="preserve"> sends a “register” message to the server-agent. This message includes the initial authentication token of the </w:t>
      </w:r>
      <w:r w:rsidR="00EB1AAA">
        <w:rPr>
          <w:lang w:val="en-US"/>
        </w:rPr>
        <w:t>probe-agent</w:t>
      </w:r>
      <w:r>
        <w:rPr>
          <w:lang w:val="en-US"/>
        </w:rPr>
        <w:t xml:space="preserve">, signed with a certificate that is supported by the MFW. </w:t>
      </w:r>
      <w:commentRangeStart w:id="62"/>
      <w:r>
        <w:rPr>
          <w:lang w:val="en-US"/>
        </w:rPr>
        <w:t>Additional measures could also be taken, such as defining the address range from which a given client with a given token is allowed to connect from.</w:t>
      </w:r>
      <w:commentRangeEnd w:id="62"/>
      <w:r>
        <w:rPr>
          <w:rStyle w:val="CommentReference"/>
        </w:rPr>
        <w:commentReference w:id="62"/>
      </w:r>
      <w:r>
        <w:rPr>
          <w:lang w:val="en-US"/>
        </w:rPr>
        <w:t xml:space="preserve"> </w:t>
      </w:r>
    </w:p>
    <w:p w:rsidR="00D55733" w:rsidRDefault="00D55733" w:rsidP="00D55733">
      <w:pPr>
        <w:jc w:val="both"/>
        <w:rPr>
          <w:lang w:val="en-US"/>
        </w:rPr>
      </w:pPr>
      <w:r>
        <w:rPr>
          <w:lang w:val="en-US"/>
        </w:rPr>
        <w:t xml:space="preserve">The registration sequence thus takes the form described in </w:t>
      </w:r>
      <w:fldSimple w:instr=" REF _Ref289330440 \h  \* MERGEFORMAT ">
        <w:r w:rsidR="005C7D9D" w:rsidRPr="008676FC">
          <w:rPr>
            <w:lang w:val="en-US"/>
          </w:rPr>
          <w:t xml:space="preserve">Figure </w:t>
        </w:r>
        <w:r w:rsidR="005C7D9D">
          <w:rPr>
            <w:noProof/>
            <w:lang w:val="en-US"/>
          </w:rPr>
          <w:t>2</w:t>
        </w:r>
      </w:fldSimple>
      <w:r>
        <w:rPr>
          <w:lang w:val="en-US"/>
        </w:rPr>
        <w:t xml:space="preserve">. This excludes the fact that the server-agent must keep track of all registrations and tokens for future communications. </w:t>
      </w:r>
    </w:p>
    <w:p w:rsidR="00D55733" w:rsidRDefault="00D55733" w:rsidP="00D55733">
      <w:pPr>
        <w:spacing w:after="0"/>
        <w:jc w:val="center"/>
      </w:pPr>
      <w:r>
        <w:object w:dxaOrig="4475" w:dyaOrig="3567">
          <v:shape id="_x0000_i1027" type="#_x0000_t75" style="width:270.5pt;height:3in" o:ole="">
            <v:imagedata r:id="rId9" o:title=""/>
          </v:shape>
          <o:OLEObject Type="Embed" ProgID="Visio.Drawing.11" ShapeID="_x0000_i1027" DrawAspect="Content" ObjectID="_1375608594" r:id="rId11"/>
        </w:object>
      </w:r>
    </w:p>
    <w:p w:rsidR="00D55733" w:rsidRDefault="00D55733" w:rsidP="00D55733">
      <w:pPr>
        <w:pStyle w:val="Caption"/>
        <w:jc w:val="center"/>
        <w:rPr>
          <w:lang w:val="en-US"/>
        </w:rPr>
      </w:pPr>
      <w:proofErr w:type="gramStart"/>
      <w:r w:rsidRPr="008676FC">
        <w:rPr>
          <w:lang w:val="en-US"/>
        </w:rPr>
        <w:t xml:space="preserve">Figure </w:t>
      </w:r>
      <w:r w:rsidR="00E73C38">
        <w:fldChar w:fldCharType="begin"/>
      </w:r>
      <w:r w:rsidRPr="008676FC">
        <w:rPr>
          <w:lang w:val="en-US"/>
        </w:rPr>
        <w:instrText xml:space="preserve"> SEQ Figure \* ARABIC </w:instrText>
      </w:r>
      <w:r w:rsidR="00E73C38">
        <w:fldChar w:fldCharType="separate"/>
      </w:r>
      <w:r w:rsidR="005C7D9D">
        <w:rPr>
          <w:noProof/>
          <w:lang w:val="en-US"/>
        </w:rPr>
        <w:t>3</w:t>
      </w:r>
      <w:r w:rsidR="00E73C38">
        <w:fldChar w:fldCharType="end"/>
      </w:r>
      <w:r w:rsidRPr="008676FC">
        <w:rPr>
          <w:lang w:val="en-US"/>
        </w:rPr>
        <w:t>.</w:t>
      </w:r>
      <w:proofErr w:type="gramEnd"/>
      <w:r w:rsidRPr="008676FC">
        <w:rPr>
          <w:lang w:val="en-US"/>
        </w:rPr>
        <w:t xml:space="preserve"> </w:t>
      </w:r>
      <w:proofErr w:type="gramStart"/>
      <w:r w:rsidRPr="008676FC">
        <w:rPr>
          <w:lang w:val="en-US"/>
        </w:rPr>
        <w:t>Client registration message sequence.</w:t>
      </w:r>
      <w:proofErr w:type="gramEnd"/>
    </w:p>
    <w:p w:rsidR="00D55733" w:rsidRDefault="00D55733" w:rsidP="00D55733">
      <w:pPr>
        <w:rPr>
          <w:lang w:val="en-US"/>
        </w:rPr>
      </w:pPr>
      <w:r>
        <w:rPr>
          <w:lang w:val="en-US"/>
        </w:rPr>
        <w:t xml:space="preserve">The format of the HTTP message to perform the registration is shown in </w:t>
      </w:r>
      <w:r w:rsidR="00E73C38">
        <w:rPr>
          <w:lang w:val="en-US"/>
        </w:rPr>
        <w:fldChar w:fldCharType="begin"/>
      </w:r>
      <w:r>
        <w:rPr>
          <w:lang w:val="en-US"/>
        </w:rPr>
        <w:instrText xml:space="preserve"> REF _Ref289326505 \h </w:instrText>
      </w:r>
      <w:r w:rsidR="00E73C38">
        <w:rPr>
          <w:lang w:val="en-US"/>
        </w:rPr>
      </w:r>
      <w:r w:rsidR="00E73C38">
        <w:rPr>
          <w:lang w:val="en-US"/>
        </w:rPr>
        <w:fldChar w:fldCharType="separate"/>
      </w:r>
      <w:r w:rsidR="005C7D9D" w:rsidRPr="00B3785F">
        <w:rPr>
          <w:lang w:val="en-US"/>
        </w:rPr>
        <w:t xml:space="preserve">Table </w:t>
      </w:r>
      <w:r w:rsidR="005C7D9D">
        <w:rPr>
          <w:noProof/>
          <w:lang w:val="en-US"/>
        </w:rPr>
        <w:t>2</w:t>
      </w:r>
      <w:r w:rsidR="00E73C38">
        <w:rPr>
          <w:lang w:val="en-US"/>
        </w:rPr>
        <w:fldChar w:fldCharType="end"/>
      </w:r>
      <w:r>
        <w:rPr>
          <w:lang w:val="en-US"/>
        </w:rPr>
        <w:t>.</w:t>
      </w:r>
    </w:p>
    <w:p w:rsidR="00D55733" w:rsidRDefault="00D55733" w:rsidP="00D55733">
      <w:pPr>
        <w:pStyle w:val="Caption"/>
        <w:spacing w:after="0"/>
        <w:jc w:val="center"/>
        <w:rPr>
          <w:lang w:val="en-US"/>
        </w:rPr>
      </w:pPr>
      <w:proofErr w:type="gramStart"/>
      <w:r w:rsidRPr="00B3785F">
        <w:rPr>
          <w:lang w:val="en-US"/>
        </w:rPr>
        <w:t xml:space="preserve">Table </w:t>
      </w:r>
      <w:r w:rsidR="00E73C38">
        <w:fldChar w:fldCharType="begin"/>
      </w:r>
      <w:r w:rsidRPr="00B3785F">
        <w:rPr>
          <w:lang w:val="en-US"/>
        </w:rPr>
        <w:instrText xml:space="preserve"> SEQ Table \* ARABIC </w:instrText>
      </w:r>
      <w:r w:rsidR="00E73C38">
        <w:fldChar w:fldCharType="separate"/>
      </w:r>
      <w:r w:rsidR="005C7D9D">
        <w:rPr>
          <w:noProof/>
          <w:lang w:val="en-US"/>
        </w:rPr>
        <w:t>12</w:t>
      </w:r>
      <w:r w:rsidR="00E73C38">
        <w:fldChar w:fldCharType="end"/>
      </w:r>
      <w:r w:rsidRPr="00B3785F">
        <w:rPr>
          <w:lang w:val="en-US"/>
        </w:rPr>
        <w:t>.</w:t>
      </w:r>
      <w:proofErr w:type="gramEnd"/>
      <w:r w:rsidRPr="00B3785F">
        <w:rPr>
          <w:lang w:val="en-US"/>
        </w:rPr>
        <w:t xml:space="preserve"> </w:t>
      </w:r>
      <w:proofErr w:type="gramStart"/>
      <w:r w:rsidRPr="00B3785F">
        <w:rPr>
          <w:lang w:val="en-US"/>
        </w:rPr>
        <w:t>Registration message format and example.</w:t>
      </w:r>
      <w:proofErr w:type="gramEnd"/>
    </w:p>
    <w:tbl>
      <w:tblPr>
        <w:tblStyle w:val="TableGrid"/>
        <w:tblW w:w="0" w:type="auto"/>
        <w:tblLook w:val="04A0"/>
      </w:tblPr>
      <w:tblGrid>
        <w:gridCol w:w="1951"/>
        <w:gridCol w:w="7827"/>
      </w:tblGrid>
      <w:tr w:rsidR="00D55733" w:rsidTr="00050A46">
        <w:tc>
          <w:tcPr>
            <w:tcW w:w="1951" w:type="dxa"/>
          </w:tcPr>
          <w:p w:rsidR="00D55733" w:rsidRDefault="00D55733" w:rsidP="00050A46">
            <w:pPr>
              <w:rPr>
                <w:lang w:val="en-US"/>
              </w:rPr>
            </w:pPr>
            <w:r>
              <w:rPr>
                <w:lang w:val="en-US"/>
              </w:rPr>
              <w:t>Request type:</w:t>
            </w:r>
          </w:p>
        </w:tc>
        <w:tc>
          <w:tcPr>
            <w:tcW w:w="7827" w:type="dxa"/>
          </w:tcPr>
          <w:p w:rsidR="00D55733" w:rsidRDefault="00D55733" w:rsidP="00050A46">
            <w:pPr>
              <w:rPr>
                <w:lang w:val="en-US"/>
              </w:rPr>
            </w:pPr>
            <w:r>
              <w:rPr>
                <w:lang w:val="en-US"/>
              </w:rPr>
              <w:t>HTTP POST</w:t>
            </w:r>
          </w:p>
        </w:tc>
      </w:tr>
      <w:tr w:rsidR="00D55733" w:rsidRPr="00BE0D51" w:rsidTr="00050A46">
        <w:tc>
          <w:tcPr>
            <w:tcW w:w="1951" w:type="dxa"/>
          </w:tcPr>
          <w:p w:rsidR="00D55733" w:rsidRDefault="00D55733" w:rsidP="00050A46">
            <w:pPr>
              <w:rPr>
                <w:lang w:val="en-US"/>
              </w:rPr>
            </w:pPr>
            <w:r>
              <w:rPr>
                <w:lang w:val="en-US"/>
              </w:rPr>
              <w:t>URL:</w:t>
            </w:r>
          </w:p>
        </w:tc>
        <w:tc>
          <w:tcPr>
            <w:tcW w:w="7827" w:type="dxa"/>
          </w:tcPr>
          <w:p w:rsidR="00D55733" w:rsidRDefault="00627F3F" w:rsidP="00627F3F">
            <w:pPr>
              <w:rPr>
                <w:lang w:val="en-US"/>
              </w:rPr>
            </w:pPr>
            <w:r w:rsidRPr="00557018">
              <w:rPr>
                <w:lang w:val="en-US"/>
              </w:rPr>
              <w:t>http://localhost:8080/rest/probe/register</w:t>
            </w:r>
          </w:p>
        </w:tc>
      </w:tr>
      <w:tr w:rsidR="00D55733" w:rsidRPr="00BE0D51" w:rsidTr="00050A46">
        <w:tc>
          <w:tcPr>
            <w:tcW w:w="1951" w:type="dxa"/>
          </w:tcPr>
          <w:p w:rsidR="00D55733" w:rsidRDefault="00D55733" w:rsidP="00050A46">
            <w:pPr>
              <w:rPr>
                <w:lang w:val="en-US"/>
              </w:rPr>
            </w:pPr>
            <w:r>
              <w:rPr>
                <w:lang w:val="en-US"/>
              </w:rPr>
              <w:t>Parameters:</w:t>
            </w:r>
          </w:p>
        </w:tc>
        <w:tc>
          <w:tcPr>
            <w:tcW w:w="7827" w:type="dxa"/>
          </w:tcPr>
          <w:p w:rsidR="00D55733" w:rsidRDefault="00D55733" w:rsidP="00557018">
            <w:pPr>
              <w:rPr>
                <w:lang w:val="en-US"/>
              </w:rPr>
            </w:pPr>
            <w:r>
              <w:rPr>
                <w:lang w:val="en-US"/>
              </w:rPr>
              <w:t>&lt;</w:t>
            </w:r>
            <w:proofErr w:type="gramStart"/>
            <w:r w:rsidR="00557018">
              <w:rPr>
                <w:lang w:val="en-US"/>
              </w:rPr>
              <w:t>authentication</w:t>
            </w:r>
            <w:proofErr w:type="gramEnd"/>
            <w:r>
              <w:rPr>
                <w:lang w:val="en-US"/>
              </w:rPr>
              <w:t>&gt;:  The pre-deployed authentication token.</w:t>
            </w:r>
          </w:p>
        </w:tc>
      </w:tr>
      <w:tr w:rsidR="00D55733" w:rsidRPr="00BE0D51" w:rsidTr="00050A46">
        <w:tc>
          <w:tcPr>
            <w:tcW w:w="1951" w:type="dxa"/>
          </w:tcPr>
          <w:p w:rsidR="00D55733" w:rsidRDefault="00D55733" w:rsidP="00050A46">
            <w:pPr>
              <w:rPr>
                <w:lang w:val="en-US"/>
              </w:rPr>
            </w:pPr>
            <w:r>
              <w:rPr>
                <w:lang w:val="en-US"/>
              </w:rPr>
              <w:t>Returns:</w:t>
            </w:r>
          </w:p>
        </w:tc>
        <w:tc>
          <w:tcPr>
            <w:tcW w:w="7827" w:type="dxa"/>
          </w:tcPr>
          <w:p w:rsidR="00D55733" w:rsidRPr="00746C71" w:rsidRDefault="00222B8E" w:rsidP="00050A46">
            <w:pPr>
              <w:rPr>
                <w:lang w:val="en-US"/>
              </w:rPr>
            </w:pPr>
            <w:r>
              <w:rPr>
                <w:lang w:val="en-US"/>
              </w:rPr>
              <w:t>session id: to be used in further communications</w:t>
            </w:r>
          </w:p>
        </w:tc>
      </w:tr>
      <w:tr w:rsidR="00D55733" w:rsidRPr="00BE0D51" w:rsidTr="00050A46">
        <w:tc>
          <w:tcPr>
            <w:tcW w:w="1951" w:type="dxa"/>
          </w:tcPr>
          <w:p w:rsidR="00D55733" w:rsidRDefault="00D55733" w:rsidP="00050A46">
            <w:pPr>
              <w:rPr>
                <w:lang w:val="en-US"/>
              </w:rPr>
            </w:pPr>
            <w:r>
              <w:rPr>
                <w:lang w:val="en-US"/>
              </w:rPr>
              <w:t>Example:</w:t>
            </w:r>
          </w:p>
        </w:tc>
        <w:tc>
          <w:tcPr>
            <w:tcW w:w="7827" w:type="dxa"/>
          </w:tcPr>
          <w:p w:rsidR="00D55733" w:rsidRDefault="00D55733" w:rsidP="00050A46">
            <w:pPr>
              <w:rPr>
                <w:lang w:val="en-US"/>
              </w:rPr>
            </w:pPr>
            <w:r>
              <w:rPr>
                <w:lang w:val="en-US"/>
              </w:rPr>
              <w:t>Request:</w:t>
            </w:r>
          </w:p>
          <w:p w:rsidR="00D55733" w:rsidRPr="006C7827" w:rsidRDefault="00D55733" w:rsidP="00050A46">
            <w:pPr>
              <w:rPr>
                <w:rFonts w:ascii="Courier New" w:hAnsi="Courier New" w:cs="Courier New"/>
                <w:lang w:val="en-US"/>
              </w:rPr>
            </w:pPr>
            <w:r w:rsidRPr="006C7827">
              <w:rPr>
                <w:rFonts w:ascii="Courier New" w:hAnsi="Courier New" w:cs="Courier New"/>
                <w:lang w:val="en-US"/>
              </w:rPr>
              <w:t>POST /rest/client/register HTTP/1.0</w:t>
            </w:r>
          </w:p>
          <w:p w:rsidR="00D55733" w:rsidRPr="006C7827" w:rsidRDefault="00D55733" w:rsidP="00050A46">
            <w:pPr>
              <w:rPr>
                <w:rFonts w:ascii="Courier New" w:hAnsi="Courier New" w:cs="Courier New"/>
                <w:lang w:val="en-US"/>
              </w:rPr>
            </w:pPr>
            <w:r w:rsidRPr="006C7827">
              <w:rPr>
                <w:rFonts w:ascii="Courier New" w:hAnsi="Courier New" w:cs="Courier New"/>
                <w:lang w:val="en-US"/>
              </w:rPr>
              <w:t xml:space="preserve">Content-Type: </w:t>
            </w:r>
            <w:r>
              <w:rPr>
                <w:rFonts w:ascii="Courier New" w:hAnsi="Courier New" w:cs="Courier New"/>
                <w:lang w:val="en-US"/>
              </w:rPr>
              <w:t>text</w:t>
            </w:r>
            <w:r w:rsidRPr="006C7827">
              <w:rPr>
                <w:rFonts w:ascii="Courier New" w:hAnsi="Courier New" w:cs="Courier New"/>
                <w:lang w:val="en-US"/>
              </w:rPr>
              <w:t>/xml</w:t>
            </w:r>
          </w:p>
          <w:p w:rsidR="00D55733" w:rsidRPr="006C7827" w:rsidRDefault="00D55733" w:rsidP="00050A46">
            <w:pPr>
              <w:rPr>
                <w:rFonts w:ascii="Courier New" w:hAnsi="Courier New" w:cs="Courier New"/>
                <w:lang w:val="en-US"/>
              </w:rPr>
            </w:pPr>
            <w:r w:rsidRPr="006C7827">
              <w:rPr>
                <w:rFonts w:ascii="Courier New" w:hAnsi="Courier New" w:cs="Courier New"/>
                <w:lang w:val="en-US"/>
              </w:rPr>
              <w:t>Conten</w:t>
            </w:r>
            <w:r w:rsidR="00557018">
              <w:rPr>
                <w:rFonts w:ascii="Courier New" w:hAnsi="Courier New" w:cs="Courier New"/>
                <w:lang w:val="en-US"/>
              </w:rPr>
              <w:t>t-Length: &lt;.</w:t>
            </w:r>
            <w:r w:rsidRPr="006C7827">
              <w:rPr>
                <w:rFonts w:ascii="Courier New" w:hAnsi="Courier New" w:cs="Courier New"/>
                <w:lang w:val="en-US"/>
              </w:rPr>
              <w:t>..&gt;</w:t>
            </w:r>
          </w:p>
          <w:p w:rsidR="00D55733" w:rsidRPr="006C7827" w:rsidRDefault="00D55733" w:rsidP="00050A46">
            <w:pPr>
              <w:rPr>
                <w:rFonts w:ascii="Courier New" w:hAnsi="Courier New" w:cs="Courier New"/>
                <w:lang w:val="en-US"/>
              </w:rPr>
            </w:pPr>
          </w:p>
          <w:p w:rsidR="00D55733" w:rsidRPr="006C7827" w:rsidRDefault="00D55733" w:rsidP="00050A46">
            <w:pPr>
              <w:rPr>
                <w:rFonts w:ascii="Courier New" w:hAnsi="Courier New" w:cs="Courier New"/>
                <w:lang w:val="en-US"/>
              </w:rPr>
            </w:pPr>
            <w:r w:rsidRPr="006C7827">
              <w:rPr>
                <w:rFonts w:ascii="Courier New" w:hAnsi="Courier New" w:cs="Courier New"/>
                <w:lang w:val="en-US"/>
              </w:rPr>
              <w:t>&lt;</w:t>
            </w:r>
            <w:r w:rsidR="00557018">
              <w:rPr>
                <w:rFonts w:ascii="Courier New" w:hAnsi="Courier New" w:cs="Courier New"/>
                <w:lang w:val="en-US"/>
              </w:rPr>
              <w:t>authentication&gt;authentication info&lt;/authentication</w:t>
            </w:r>
            <w:r w:rsidRPr="006C7827">
              <w:rPr>
                <w:rFonts w:ascii="Courier New" w:hAnsi="Courier New" w:cs="Courier New"/>
                <w:lang w:val="en-US"/>
              </w:rPr>
              <w:t>&gt;</w:t>
            </w:r>
          </w:p>
          <w:p w:rsidR="00D55733" w:rsidRDefault="00D55733" w:rsidP="00050A46">
            <w:pPr>
              <w:rPr>
                <w:lang w:val="en-US"/>
              </w:rPr>
            </w:pPr>
          </w:p>
          <w:p w:rsidR="00D55733" w:rsidRDefault="00D55733" w:rsidP="00050A46">
            <w:pPr>
              <w:rPr>
                <w:lang w:val="en-US"/>
              </w:rPr>
            </w:pPr>
            <w:r>
              <w:rPr>
                <w:lang w:val="en-US"/>
              </w:rPr>
              <w:t>OK response:</w:t>
            </w:r>
          </w:p>
          <w:p w:rsidR="00D55733" w:rsidRPr="00D92D07" w:rsidRDefault="00D55733"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HTTP/1.0 200 OK</w:t>
            </w:r>
          </w:p>
          <w:p w:rsidR="00D55733" w:rsidRPr="00D92D07" w:rsidRDefault="00D55733"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Date: Fri, 31 Dec 1999 23:59:59 GMT</w:t>
            </w:r>
          </w:p>
          <w:p w:rsidR="00D55733" w:rsidRPr="00D92D07" w:rsidRDefault="00D55733"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Content-Type: text/</w:t>
            </w:r>
            <w:r>
              <w:rPr>
                <w:rFonts w:ascii="Courier New" w:eastAsia="Times New Roman" w:hAnsi="Courier New" w:cs="Courier New"/>
                <w:color w:val="000000"/>
                <w:sz w:val="20"/>
                <w:szCs w:val="20"/>
                <w:lang w:val="en-US" w:eastAsia="fi-FI"/>
              </w:rPr>
              <w:t>xml</w:t>
            </w:r>
          </w:p>
          <w:p w:rsidR="00D55733" w:rsidRPr="00D92D07" w:rsidRDefault="00D55733" w:rsidP="0005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i-FI"/>
              </w:rPr>
            </w:pPr>
            <w:r w:rsidRPr="00D92D07">
              <w:rPr>
                <w:rFonts w:ascii="Courier New" w:eastAsia="Times New Roman" w:hAnsi="Courier New" w:cs="Courier New"/>
                <w:color w:val="000000"/>
                <w:sz w:val="20"/>
                <w:szCs w:val="20"/>
                <w:lang w:val="en-US" w:eastAsia="fi-FI"/>
              </w:rPr>
              <w:t xml:space="preserve">Content-Length: </w:t>
            </w:r>
            <w:r>
              <w:rPr>
                <w:rFonts w:ascii="Courier New" w:eastAsia="Times New Roman" w:hAnsi="Courier New" w:cs="Courier New"/>
                <w:color w:val="000000"/>
                <w:sz w:val="20"/>
                <w:szCs w:val="20"/>
                <w:lang w:val="en-US" w:eastAsia="fi-FI"/>
              </w:rPr>
              <w:t>0</w:t>
            </w:r>
          </w:p>
          <w:p w:rsidR="00D55733" w:rsidRDefault="00D55733" w:rsidP="00050A46">
            <w:pPr>
              <w:rPr>
                <w:lang w:val="en-US"/>
              </w:rPr>
            </w:pPr>
          </w:p>
          <w:p w:rsidR="00222B8E" w:rsidRDefault="00222B8E" w:rsidP="00050A46">
            <w:pPr>
              <w:rPr>
                <w:lang w:val="en-US"/>
              </w:rPr>
            </w:pP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r>
              <w:rPr>
                <w:rFonts w:ascii="Courier New" w:hAnsi="Courier New" w:cs="Courier New"/>
                <w:lang w:val="en-US"/>
              </w:rPr>
              <w:t>new session id</w:t>
            </w:r>
            <w:r w:rsidRPr="006C7827">
              <w:rPr>
                <w:rFonts w:ascii="Courier New" w:hAnsi="Courier New" w:cs="Courier New"/>
                <w:lang w:val="en-US"/>
              </w:rPr>
              <w:t>&lt;/</w:t>
            </w:r>
            <w:proofErr w:type="spellStart"/>
            <w:r>
              <w:rPr>
                <w:rFonts w:ascii="Courier New" w:hAnsi="Courier New" w:cs="Courier New"/>
                <w:lang w:val="en-US"/>
              </w:rPr>
              <w:t>sessionId</w:t>
            </w:r>
            <w:proofErr w:type="spellEnd"/>
            <w:r w:rsidRPr="006C7827">
              <w:rPr>
                <w:rFonts w:ascii="Courier New" w:hAnsi="Courier New" w:cs="Courier New"/>
                <w:lang w:val="en-US"/>
              </w:rPr>
              <w:t>&gt;</w:t>
            </w:r>
          </w:p>
          <w:p w:rsidR="00222B8E" w:rsidRDefault="00222B8E" w:rsidP="00050A46">
            <w:pPr>
              <w:rPr>
                <w:lang w:val="en-US"/>
              </w:rPr>
            </w:pPr>
          </w:p>
          <w:p w:rsidR="00D55733" w:rsidRDefault="00D55733" w:rsidP="00050A46">
            <w:pPr>
              <w:rPr>
                <w:lang w:val="en-US"/>
              </w:rPr>
            </w:pPr>
            <w:r>
              <w:rPr>
                <w:lang w:val="en-US"/>
              </w:rPr>
              <w:t>Error response:</w:t>
            </w:r>
          </w:p>
          <w:p w:rsidR="00D55733" w:rsidRDefault="003670FE" w:rsidP="00050A46">
            <w:pPr>
              <w:rPr>
                <w:lang w:val="en-US"/>
              </w:rPr>
            </w:pPr>
            <w:r>
              <w:rPr>
                <w:lang w:val="en-US"/>
              </w:rPr>
              <w:t xml:space="preserve">Error response as defined in </w:t>
            </w:r>
            <w:r w:rsidR="00E73C38">
              <w:rPr>
                <w:lang w:val="en-US"/>
              </w:rPr>
              <w:fldChar w:fldCharType="begin"/>
            </w:r>
            <w:r>
              <w:rPr>
                <w:lang w:val="en-US"/>
              </w:rPr>
              <w:instrText xml:space="preserve"> REF _Ref289588328 \r \h </w:instrText>
            </w:r>
            <w:r w:rsidR="00E73C38">
              <w:rPr>
                <w:lang w:val="en-US"/>
              </w:rPr>
            </w:r>
            <w:r w:rsidR="00E73C38">
              <w:rPr>
                <w:lang w:val="en-US"/>
              </w:rPr>
              <w:fldChar w:fldCharType="separate"/>
            </w:r>
            <w:r w:rsidR="005C7D9D">
              <w:rPr>
                <w:lang w:val="en-US"/>
              </w:rPr>
              <w:t>2.2</w:t>
            </w:r>
            <w:r w:rsidR="00E73C38">
              <w:rPr>
                <w:lang w:val="en-US"/>
              </w:rPr>
              <w:fldChar w:fldCharType="end"/>
            </w:r>
            <w:r>
              <w:rPr>
                <w:lang w:val="en-US"/>
              </w:rPr>
              <w:t>.</w:t>
            </w:r>
          </w:p>
        </w:tc>
      </w:tr>
    </w:tbl>
    <w:p w:rsidR="009A6953" w:rsidRDefault="009A6953">
      <w:pPr>
        <w:rPr>
          <w:lang w:val="en-US"/>
        </w:rPr>
      </w:pPr>
    </w:p>
    <w:p w:rsidR="004C0173" w:rsidRDefault="009A67AF" w:rsidP="009A67AF">
      <w:pPr>
        <w:pStyle w:val="Heading2"/>
        <w:rPr>
          <w:lang w:val="en-US"/>
        </w:rPr>
      </w:pPr>
      <w:r>
        <w:rPr>
          <w:lang w:val="en-US"/>
        </w:rPr>
        <w:t>F</w:t>
      </w:r>
      <w:r w:rsidR="00AE3A4E">
        <w:rPr>
          <w:lang w:val="en-US"/>
        </w:rPr>
        <w:t>rom the probe-agent to the server-agent</w:t>
      </w:r>
    </w:p>
    <w:p w:rsidR="009A67AF" w:rsidRDefault="009A67AF">
      <w:pPr>
        <w:rPr>
          <w:lang w:val="en-US"/>
        </w:rPr>
      </w:pPr>
      <w:r>
        <w:rPr>
          <w:lang w:val="en-US"/>
        </w:rPr>
        <w:t>This section describes the messages from the probe-agent to the server-agent.</w:t>
      </w:r>
    </w:p>
    <w:p w:rsidR="00306990" w:rsidRDefault="00306990" w:rsidP="009A67AF">
      <w:pPr>
        <w:pStyle w:val="Heading3"/>
        <w:rPr>
          <w:lang w:val="en-US"/>
        </w:rPr>
      </w:pPr>
      <w:r>
        <w:rPr>
          <w:lang w:val="en-US"/>
        </w:rPr>
        <w:t xml:space="preserve">Providing </w:t>
      </w:r>
      <w:r w:rsidR="00685EF5">
        <w:rPr>
          <w:lang w:val="en-US"/>
        </w:rPr>
        <w:t>measurement values</w:t>
      </w:r>
    </w:p>
    <w:p w:rsidR="00636EE7" w:rsidRDefault="00636EE7">
      <w:pPr>
        <w:rPr>
          <w:lang w:val="en-US"/>
        </w:rPr>
      </w:pPr>
      <w:r>
        <w:rPr>
          <w:lang w:val="en-US"/>
        </w:rPr>
        <w:t>Basic types that are supported:</w:t>
      </w:r>
    </w:p>
    <w:p w:rsidR="00636EE7" w:rsidRPr="00636EE7" w:rsidRDefault="00636EE7" w:rsidP="00636EE7">
      <w:pPr>
        <w:pStyle w:val="ListParagraph"/>
        <w:numPr>
          <w:ilvl w:val="0"/>
          <w:numId w:val="19"/>
        </w:numPr>
        <w:rPr>
          <w:lang w:val="en-US"/>
        </w:rPr>
      </w:pPr>
      <w:r w:rsidRPr="00636EE7">
        <w:rPr>
          <w:lang w:val="en-US"/>
        </w:rPr>
        <w:t>String (UTF8 character streams)</w:t>
      </w:r>
    </w:p>
    <w:p w:rsidR="00636EE7" w:rsidRPr="00636EE7" w:rsidRDefault="00636EE7" w:rsidP="00636EE7">
      <w:pPr>
        <w:pStyle w:val="ListParagraph"/>
        <w:numPr>
          <w:ilvl w:val="0"/>
          <w:numId w:val="19"/>
        </w:numPr>
        <w:rPr>
          <w:lang w:val="en-US"/>
        </w:rPr>
      </w:pPr>
      <w:r w:rsidRPr="00636EE7">
        <w:rPr>
          <w:lang w:val="en-US"/>
        </w:rPr>
        <w:t>Numbers (double precision floating points)</w:t>
      </w:r>
    </w:p>
    <w:p w:rsidR="00636EE7" w:rsidRPr="00636EE7" w:rsidRDefault="00636EE7" w:rsidP="00636EE7">
      <w:pPr>
        <w:pStyle w:val="ListParagraph"/>
        <w:numPr>
          <w:ilvl w:val="0"/>
          <w:numId w:val="19"/>
        </w:numPr>
        <w:rPr>
          <w:lang w:val="en-US"/>
        </w:rPr>
      </w:pPr>
      <w:r w:rsidRPr="00636EE7">
        <w:rPr>
          <w:lang w:val="en-US"/>
        </w:rPr>
        <w:lastRenderedPageBreak/>
        <w:t>Booleans (true and false)</w:t>
      </w:r>
    </w:p>
    <w:p w:rsidR="00636EE7" w:rsidRDefault="00636EE7">
      <w:pPr>
        <w:rPr>
          <w:lang w:val="en-US"/>
        </w:rPr>
      </w:pPr>
    </w:p>
    <w:p w:rsidR="00306990" w:rsidRDefault="009A67AF" w:rsidP="009A67AF">
      <w:pPr>
        <w:pStyle w:val="Heading3"/>
        <w:rPr>
          <w:lang w:val="en-US"/>
        </w:rPr>
      </w:pPr>
      <w:r>
        <w:rPr>
          <w:lang w:val="en-US"/>
        </w:rPr>
        <w:t>Error notification</w:t>
      </w:r>
    </w:p>
    <w:p w:rsidR="00306990" w:rsidRDefault="00373233">
      <w:pPr>
        <w:rPr>
          <w:lang w:val="en-US"/>
        </w:rPr>
      </w:pPr>
      <w:r>
        <w:rPr>
          <w:lang w:val="en-US"/>
        </w:rPr>
        <w:t>The probes can also provide events to the server-agent.</w:t>
      </w:r>
    </w:p>
    <w:p w:rsidR="00373233" w:rsidRDefault="00373233">
      <w:pPr>
        <w:rPr>
          <w:lang w:val="en-US"/>
        </w:rPr>
      </w:pPr>
    </w:p>
    <w:p w:rsidR="00046552" w:rsidRDefault="00046552" w:rsidP="009A67AF">
      <w:pPr>
        <w:pStyle w:val="Heading3"/>
        <w:rPr>
          <w:lang w:val="en-US"/>
        </w:rPr>
      </w:pPr>
      <w:r>
        <w:rPr>
          <w:lang w:val="en-US"/>
        </w:rPr>
        <w:t>Keep-alive messages</w:t>
      </w:r>
    </w:p>
    <w:p w:rsidR="00046552" w:rsidRDefault="00046552">
      <w:pPr>
        <w:rPr>
          <w:lang w:val="en-US"/>
        </w:rPr>
      </w:pPr>
      <w:r>
        <w:rPr>
          <w:lang w:val="en-US"/>
        </w:rPr>
        <w:t xml:space="preserve">The server-agent needs to know when a connection to a probe-agent is lost and to assure this information is </w:t>
      </w:r>
      <w:proofErr w:type="gramStart"/>
      <w:r>
        <w:rPr>
          <w:lang w:val="en-US"/>
        </w:rPr>
        <w:t>available,</w:t>
      </w:r>
      <w:proofErr w:type="gramEnd"/>
      <w:r>
        <w:rPr>
          <w:lang w:val="en-US"/>
        </w:rPr>
        <w:t xml:space="preserve"> the probe-agent must keep sending keep-alive messages to the server-agent at predefined intervals.</w:t>
      </w:r>
    </w:p>
    <w:p w:rsidR="009A67AF" w:rsidRPr="009A67AF" w:rsidRDefault="009A67AF" w:rsidP="009A67AF">
      <w:pPr>
        <w:pStyle w:val="Heading3"/>
        <w:rPr>
          <w:lang w:val="en-US"/>
        </w:rPr>
      </w:pPr>
      <w:r w:rsidRPr="009A67AF">
        <w:rPr>
          <w:lang w:val="en-US"/>
        </w:rPr>
        <w:t>Unregister</w:t>
      </w:r>
    </w:p>
    <w:p w:rsidR="009A67AF" w:rsidRDefault="009A67AF" w:rsidP="009A67AF">
      <w:pPr>
        <w:rPr>
          <w:lang w:val="en-US"/>
        </w:rPr>
      </w:pPr>
      <w:r>
        <w:rPr>
          <w:lang w:val="en-US"/>
        </w:rPr>
        <w:t>The probe-agent can unregister itself if being shut down to avoid the need for keep-alive termination. This is a form of a managed shutdown.</w:t>
      </w:r>
    </w:p>
    <w:p w:rsidR="009A67AF" w:rsidRDefault="009A67AF" w:rsidP="009A67AF">
      <w:pPr>
        <w:pStyle w:val="Heading3"/>
        <w:rPr>
          <w:lang w:val="en-US"/>
        </w:rPr>
      </w:pPr>
      <w:r>
        <w:rPr>
          <w:lang w:val="en-US"/>
        </w:rPr>
        <w:t>Check subscriptions</w:t>
      </w:r>
    </w:p>
    <w:p w:rsidR="009A67AF" w:rsidRDefault="009A67AF" w:rsidP="009A67AF">
      <w:pPr>
        <w:rPr>
          <w:lang w:val="en-US"/>
        </w:rPr>
      </w:pPr>
      <w:r>
        <w:rPr>
          <w:lang w:val="en-US"/>
        </w:rPr>
        <w:t>When started, the probe-agent must check which subscriptions it needs to uphold from the server-agent.</w:t>
      </w:r>
    </w:p>
    <w:p w:rsidR="009A67AF" w:rsidRDefault="009A67AF">
      <w:pPr>
        <w:rPr>
          <w:lang w:val="en-US"/>
        </w:rPr>
      </w:pPr>
    </w:p>
    <w:p w:rsidR="00046552" w:rsidRDefault="00046552" w:rsidP="009A67AF">
      <w:pPr>
        <w:pStyle w:val="Heading2"/>
        <w:rPr>
          <w:lang w:val="en-US"/>
        </w:rPr>
      </w:pPr>
      <w:r>
        <w:rPr>
          <w:lang w:val="en-US"/>
        </w:rPr>
        <w:t>From the server-agent to the probe-agent</w:t>
      </w:r>
    </w:p>
    <w:p w:rsidR="00046552" w:rsidRDefault="00921A99">
      <w:pPr>
        <w:rPr>
          <w:lang w:val="en-US"/>
        </w:rPr>
      </w:pPr>
      <w:proofErr w:type="gramStart"/>
      <w:r>
        <w:rPr>
          <w:lang w:val="en-US"/>
        </w:rPr>
        <w:t>messages</w:t>
      </w:r>
      <w:proofErr w:type="gramEnd"/>
      <w:r>
        <w:rPr>
          <w:lang w:val="en-US"/>
        </w:rPr>
        <w:t xml:space="preserve"> from the server-agent to the probe-agent.</w:t>
      </w:r>
    </w:p>
    <w:p w:rsidR="00921A99" w:rsidRDefault="0083498D" w:rsidP="009A67AF">
      <w:pPr>
        <w:pStyle w:val="Heading3"/>
        <w:rPr>
          <w:lang w:val="en-US"/>
        </w:rPr>
      </w:pPr>
      <w:r>
        <w:rPr>
          <w:lang w:val="en-US"/>
        </w:rPr>
        <w:t>Measurement subscription</w:t>
      </w:r>
    </w:p>
    <w:p w:rsidR="0083498D" w:rsidRDefault="0083498D">
      <w:pPr>
        <w:rPr>
          <w:lang w:val="en-US"/>
        </w:rPr>
      </w:pPr>
      <w:r>
        <w:rPr>
          <w:lang w:val="en-US"/>
        </w:rPr>
        <w:t>Subscribing to measurements and requesting one-time measurements.</w:t>
      </w:r>
    </w:p>
    <w:p w:rsidR="0083498D" w:rsidRDefault="00B1002E" w:rsidP="009A67AF">
      <w:pPr>
        <w:pStyle w:val="Heading3"/>
        <w:rPr>
          <w:lang w:val="en-US"/>
        </w:rPr>
      </w:pPr>
      <w:r>
        <w:rPr>
          <w:lang w:val="en-US"/>
        </w:rPr>
        <w:t>Requesting probe configuration</w:t>
      </w:r>
    </w:p>
    <w:p w:rsidR="00B1002E" w:rsidRDefault="00B1002E">
      <w:pPr>
        <w:rPr>
          <w:lang w:val="en-US"/>
        </w:rPr>
      </w:pPr>
      <w:r>
        <w:rPr>
          <w:lang w:val="en-US"/>
        </w:rPr>
        <w:t>The server-agent requests the probe configurations to enable clients to work with them.</w:t>
      </w:r>
    </w:p>
    <w:p w:rsidR="00B1002E" w:rsidRDefault="00B1002E" w:rsidP="009A67AF">
      <w:pPr>
        <w:pStyle w:val="Heading3"/>
        <w:rPr>
          <w:lang w:val="en-US"/>
        </w:rPr>
      </w:pPr>
      <w:r>
        <w:rPr>
          <w:lang w:val="en-US"/>
        </w:rPr>
        <w:t>Setting probe configuration</w:t>
      </w:r>
    </w:p>
    <w:p w:rsidR="00B1002E" w:rsidRDefault="00B1002E">
      <w:pPr>
        <w:rPr>
          <w:lang w:val="en-US"/>
        </w:rPr>
      </w:pPr>
      <w:r>
        <w:rPr>
          <w:lang w:val="en-US"/>
        </w:rPr>
        <w:t>The server-agent requests the probe-agent to set the probe configuration according to the request from the client.</w:t>
      </w:r>
    </w:p>
    <w:p w:rsidR="00057946" w:rsidRDefault="00057946">
      <w:pPr>
        <w:rPr>
          <w:lang w:val="en-US"/>
        </w:rPr>
      </w:pPr>
    </w:p>
    <w:sectPr w:rsidR="00057946" w:rsidSect="00CE63F3">
      <w:pgSz w:w="11906" w:h="16838"/>
      <w:pgMar w:top="1417" w:right="1134" w:bottom="1417"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Kanstren Teemu" w:date="2011-04-03T10:01:00Z" w:initials="KT">
    <w:p w:rsidR="007A1838" w:rsidRDefault="007A1838">
      <w:pPr>
        <w:pStyle w:val="CommentText"/>
      </w:pPr>
      <w:r>
        <w:rPr>
          <w:rStyle w:val="CommentReference"/>
        </w:rPr>
        <w:annotationRef/>
      </w:r>
      <w:r>
        <w:t>tämä pitäisi korjata kun oikeasti tietää mitä sinne olisi järkevää laittaa</w:t>
      </w:r>
    </w:p>
  </w:comment>
  <w:comment w:id="12" w:author="Teemu Kanstrén" w:date="2011-03-31T08:52:00Z" w:initials="TK">
    <w:p w:rsidR="007A1838" w:rsidRDefault="007A1838">
      <w:pPr>
        <w:pStyle w:val="CommentText"/>
      </w:pPr>
      <w:r>
        <w:rPr>
          <w:rStyle w:val="CommentReference"/>
        </w:rPr>
        <w:annotationRef/>
      </w:r>
      <w:r>
        <w:t>Onko jollain mielessä mitä tähän voisi järkevästi laittaa?</w:t>
      </w:r>
    </w:p>
  </w:comment>
  <w:comment w:id="16" w:author="Teemu Kanstrén" w:date="2011-03-31T12:04:00Z" w:initials="TK">
    <w:p w:rsidR="007A1838" w:rsidRDefault="007A1838">
      <w:pPr>
        <w:pStyle w:val="CommentText"/>
      </w:pPr>
      <w:r>
        <w:rPr>
          <w:rStyle w:val="CommentReference"/>
        </w:rPr>
        <w:annotationRef/>
      </w:r>
      <w:r>
        <w:t xml:space="preserve">nämä pitäisi varmaankin laittaa sinne http </w:t>
      </w:r>
      <w:proofErr w:type="spellStart"/>
      <w:r>
        <w:t>authentication</w:t>
      </w:r>
      <w:proofErr w:type="spellEnd"/>
      <w:r>
        <w:t xml:space="preserve"> </w:t>
      </w:r>
      <w:proofErr w:type="spellStart"/>
      <w:r>
        <w:t>headeriin</w:t>
      </w:r>
      <w:proofErr w:type="spellEnd"/>
      <w:r>
        <w:t xml:space="preserve"> eikä erikseen näin.</w:t>
      </w:r>
    </w:p>
  </w:comment>
  <w:comment w:id="61" w:author="Teemu Kanstrén" w:date="2011-03-31T11:02:00Z" w:initials="TK">
    <w:p w:rsidR="007A1838" w:rsidRDefault="007A1838">
      <w:pPr>
        <w:pStyle w:val="CommentText"/>
      </w:pPr>
      <w:r>
        <w:rPr>
          <w:rStyle w:val="CommentReference"/>
        </w:rPr>
        <w:annotationRef/>
      </w:r>
      <w:r>
        <w:t xml:space="preserve">ehkä tätä ei tarvita. Voisi olla vain erilliset </w:t>
      </w:r>
      <w:proofErr w:type="spellStart"/>
      <w:r>
        <w:t>eventit</w:t>
      </w:r>
      <w:proofErr w:type="spellEnd"/>
      <w:r>
        <w:t xml:space="preserve"> että </w:t>
      </w:r>
      <w:proofErr w:type="spellStart"/>
      <w:r>
        <w:t>probe</w:t>
      </w:r>
      <w:proofErr w:type="spellEnd"/>
      <w:r>
        <w:t xml:space="preserve"> </w:t>
      </w:r>
      <w:proofErr w:type="spellStart"/>
      <w:r>
        <w:t>added</w:t>
      </w:r>
      <w:proofErr w:type="spellEnd"/>
      <w:r>
        <w:t xml:space="preserve"> ja </w:t>
      </w:r>
      <w:proofErr w:type="spellStart"/>
      <w:r>
        <w:t>probe</w:t>
      </w:r>
      <w:proofErr w:type="spellEnd"/>
      <w:r>
        <w:t xml:space="preserve"> </w:t>
      </w:r>
      <w:proofErr w:type="spellStart"/>
      <w:r>
        <w:t>removed</w:t>
      </w:r>
      <w:proofErr w:type="spellEnd"/>
      <w:r>
        <w:t>, tms.</w:t>
      </w:r>
    </w:p>
  </w:comment>
  <w:comment w:id="62" w:author="Teemu Kanstrén" w:date="2011-03-31T10:37:00Z" w:initials="TK">
    <w:p w:rsidR="007A1838" w:rsidRDefault="007A1838" w:rsidP="00D55733">
      <w:pPr>
        <w:pStyle w:val="CommentText"/>
      </w:pPr>
      <w:r>
        <w:rPr>
          <w:rStyle w:val="CommentReference"/>
        </w:rPr>
        <w:annotationRef/>
      </w:r>
      <w:r>
        <w:t xml:space="preserve">Onko jollain mielessä mitä tähän voisi järkevästi laittaa? (copy </w:t>
      </w:r>
      <w:proofErr w:type="spellStart"/>
      <w:r>
        <w:t>pasteeko</w:t>
      </w:r>
      <w:proofErr w:type="spellEnd"/>
      <w:r>
        <w: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7A1E"/>
    <w:multiLevelType w:val="hybridMultilevel"/>
    <w:tmpl w:val="4192104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
    <w:nsid w:val="09FB173D"/>
    <w:multiLevelType w:val="hybridMultilevel"/>
    <w:tmpl w:val="4582079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
    <w:nsid w:val="1434486C"/>
    <w:multiLevelType w:val="multilevel"/>
    <w:tmpl w:val="7CB6ED92"/>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nsid w:val="16DA5C97"/>
    <w:multiLevelType w:val="hybridMultilevel"/>
    <w:tmpl w:val="9E0CE14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nsid w:val="1E123F13"/>
    <w:multiLevelType w:val="hybridMultilevel"/>
    <w:tmpl w:val="DFBE170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FEF5EB8"/>
    <w:multiLevelType w:val="hybridMultilevel"/>
    <w:tmpl w:val="002AC52E"/>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nsid w:val="264B35F2"/>
    <w:multiLevelType w:val="hybridMultilevel"/>
    <w:tmpl w:val="8AECF62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32860576"/>
    <w:multiLevelType w:val="hybridMultilevel"/>
    <w:tmpl w:val="45A2D9E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nsid w:val="346B35BB"/>
    <w:multiLevelType w:val="hybridMultilevel"/>
    <w:tmpl w:val="0804F79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nsid w:val="38427F51"/>
    <w:multiLevelType w:val="hybridMultilevel"/>
    <w:tmpl w:val="4D68218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0">
    <w:nsid w:val="38E84C88"/>
    <w:multiLevelType w:val="hybridMultilevel"/>
    <w:tmpl w:val="97DC6E5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nsid w:val="44133FAE"/>
    <w:multiLevelType w:val="hybridMultilevel"/>
    <w:tmpl w:val="7E4217F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nsid w:val="4D7367A6"/>
    <w:multiLevelType w:val="hybridMultilevel"/>
    <w:tmpl w:val="245AE53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5AFA61D3"/>
    <w:multiLevelType w:val="hybridMultilevel"/>
    <w:tmpl w:val="5A8634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6D2A432F"/>
    <w:multiLevelType w:val="hybridMultilevel"/>
    <w:tmpl w:val="38A8DA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75853152"/>
    <w:multiLevelType w:val="hybridMultilevel"/>
    <w:tmpl w:val="93EEA988"/>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6">
    <w:nsid w:val="7C440AEB"/>
    <w:multiLevelType w:val="hybridMultilevel"/>
    <w:tmpl w:val="24A082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7E2411D6"/>
    <w:multiLevelType w:val="hybridMultilevel"/>
    <w:tmpl w:val="D390D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6"/>
  </w:num>
  <w:num w:numId="3">
    <w:abstractNumId w:val="9"/>
  </w:num>
  <w:num w:numId="4">
    <w:abstractNumId w:val="14"/>
  </w:num>
  <w:num w:numId="5">
    <w:abstractNumId w:val="17"/>
  </w:num>
  <w:num w:numId="6">
    <w:abstractNumId w:val="6"/>
  </w:num>
  <w:num w:numId="7">
    <w:abstractNumId w:val="2"/>
  </w:num>
  <w:num w:numId="8">
    <w:abstractNumId w:val="1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4"/>
  </w:num>
  <w:num w:numId="20">
    <w:abstractNumId w:val="2"/>
  </w:num>
  <w:num w:numId="21">
    <w:abstractNumId w:val="2"/>
  </w:num>
  <w:num w:numId="22">
    <w:abstractNumId w:val="2"/>
  </w:num>
  <w:num w:numId="23">
    <w:abstractNumId w:val="2"/>
  </w:num>
  <w:num w:numId="24">
    <w:abstractNumId w:val="2"/>
  </w:num>
  <w:num w:numId="25">
    <w:abstractNumId w:val="2"/>
  </w:num>
  <w:num w:numId="26">
    <w:abstractNumId w:val="10"/>
  </w:num>
  <w:num w:numId="27">
    <w:abstractNumId w:val="3"/>
  </w:num>
  <w:num w:numId="28">
    <w:abstractNumId w:val="1"/>
  </w:num>
  <w:num w:numId="29">
    <w:abstractNumId w:val="7"/>
  </w:num>
  <w:num w:numId="30">
    <w:abstractNumId w:val="8"/>
  </w:num>
  <w:num w:numId="31">
    <w:abstractNumId w:val="15"/>
  </w:num>
  <w:num w:numId="32">
    <w:abstractNumId w:val="0"/>
  </w:num>
  <w:num w:numId="33">
    <w:abstractNumId w:val="5"/>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1304"/>
  <w:hyphenationZone w:val="425"/>
  <w:characterSpacingControl w:val="doNotCompress"/>
  <w:compat/>
  <w:rsids>
    <w:rsidRoot w:val="000C203F"/>
    <w:rsid w:val="000075C4"/>
    <w:rsid w:val="00007958"/>
    <w:rsid w:val="0001112E"/>
    <w:rsid w:val="00031224"/>
    <w:rsid w:val="000416B8"/>
    <w:rsid w:val="00046552"/>
    <w:rsid w:val="00050A46"/>
    <w:rsid w:val="00057946"/>
    <w:rsid w:val="0007545E"/>
    <w:rsid w:val="000B4CB2"/>
    <w:rsid w:val="000B6B32"/>
    <w:rsid w:val="000C203F"/>
    <w:rsid w:val="000D1BC7"/>
    <w:rsid w:val="001310B0"/>
    <w:rsid w:val="001516CF"/>
    <w:rsid w:val="00152777"/>
    <w:rsid w:val="001667F7"/>
    <w:rsid w:val="001A1AA7"/>
    <w:rsid w:val="001D135A"/>
    <w:rsid w:val="00216CE5"/>
    <w:rsid w:val="00222B8E"/>
    <w:rsid w:val="002321D8"/>
    <w:rsid w:val="00234054"/>
    <w:rsid w:val="002606CC"/>
    <w:rsid w:val="00261919"/>
    <w:rsid w:val="002B18A9"/>
    <w:rsid w:val="0030463B"/>
    <w:rsid w:val="00306990"/>
    <w:rsid w:val="00350D05"/>
    <w:rsid w:val="00352B3C"/>
    <w:rsid w:val="00357C31"/>
    <w:rsid w:val="00360E3B"/>
    <w:rsid w:val="0036696D"/>
    <w:rsid w:val="003670FE"/>
    <w:rsid w:val="0037153A"/>
    <w:rsid w:val="00373233"/>
    <w:rsid w:val="003752F8"/>
    <w:rsid w:val="003777BB"/>
    <w:rsid w:val="003943AE"/>
    <w:rsid w:val="003A42CB"/>
    <w:rsid w:val="003B5F4B"/>
    <w:rsid w:val="003D385C"/>
    <w:rsid w:val="003F6A1E"/>
    <w:rsid w:val="00413DE3"/>
    <w:rsid w:val="004142D3"/>
    <w:rsid w:val="00422628"/>
    <w:rsid w:val="004264A3"/>
    <w:rsid w:val="00427028"/>
    <w:rsid w:val="00451DF0"/>
    <w:rsid w:val="00457384"/>
    <w:rsid w:val="004744BE"/>
    <w:rsid w:val="004A1CF6"/>
    <w:rsid w:val="004A39D1"/>
    <w:rsid w:val="004C0173"/>
    <w:rsid w:val="004E3D57"/>
    <w:rsid w:val="004E5AE7"/>
    <w:rsid w:val="00531025"/>
    <w:rsid w:val="00535CC6"/>
    <w:rsid w:val="00557018"/>
    <w:rsid w:val="00560CDD"/>
    <w:rsid w:val="005A5BCA"/>
    <w:rsid w:val="005B3332"/>
    <w:rsid w:val="005C56F3"/>
    <w:rsid w:val="005C7D9D"/>
    <w:rsid w:val="005D54D7"/>
    <w:rsid w:val="005F14C9"/>
    <w:rsid w:val="00605381"/>
    <w:rsid w:val="00617687"/>
    <w:rsid w:val="00627F3F"/>
    <w:rsid w:val="00636014"/>
    <w:rsid w:val="00636076"/>
    <w:rsid w:val="00636EE7"/>
    <w:rsid w:val="00665213"/>
    <w:rsid w:val="00681354"/>
    <w:rsid w:val="00684EA5"/>
    <w:rsid w:val="00685EF5"/>
    <w:rsid w:val="006B2DA8"/>
    <w:rsid w:val="006C0B61"/>
    <w:rsid w:val="006C7827"/>
    <w:rsid w:val="006F7289"/>
    <w:rsid w:val="0074590F"/>
    <w:rsid w:val="00746C71"/>
    <w:rsid w:val="007A1838"/>
    <w:rsid w:val="007B36FA"/>
    <w:rsid w:val="007C59FB"/>
    <w:rsid w:val="007C66B6"/>
    <w:rsid w:val="00800950"/>
    <w:rsid w:val="008025C5"/>
    <w:rsid w:val="00802BEB"/>
    <w:rsid w:val="008105B5"/>
    <w:rsid w:val="00814E2D"/>
    <w:rsid w:val="00821432"/>
    <w:rsid w:val="0083498D"/>
    <w:rsid w:val="00836F19"/>
    <w:rsid w:val="00863794"/>
    <w:rsid w:val="008676FC"/>
    <w:rsid w:val="008849E4"/>
    <w:rsid w:val="0089115F"/>
    <w:rsid w:val="00897166"/>
    <w:rsid w:val="008A3BA0"/>
    <w:rsid w:val="008C4959"/>
    <w:rsid w:val="008D1029"/>
    <w:rsid w:val="008D6636"/>
    <w:rsid w:val="008F0849"/>
    <w:rsid w:val="00901185"/>
    <w:rsid w:val="00910EFC"/>
    <w:rsid w:val="00921A99"/>
    <w:rsid w:val="0093675E"/>
    <w:rsid w:val="00947CA5"/>
    <w:rsid w:val="0097366E"/>
    <w:rsid w:val="009A4F83"/>
    <w:rsid w:val="009A67AF"/>
    <w:rsid w:val="009A6953"/>
    <w:rsid w:val="009C0261"/>
    <w:rsid w:val="009C4765"/>
    <w:rsid w:val="009F40C8"/>
    <w:rsid w:val="00A04BBA"/>
    <w:rsid w:val="00A269F3"/>
    <w:rsid w:val="00A31291"/>
    <w:rsid w:val="00A37BDD"/>
    <w:rsid w:val="00A47516"/>
    <w:rsid w:val="00A64F82"/>
    <w:rsid w:val="00A85188"/>
    <w:rsid w:val="00AA707A"/>
    <w:rsid w:val="00AC2D3F"/>
    <w:rsid w:val="00AD1435"/>
    <w:rsid w:val="00AD2585"/>
    <w:rsid w:val="00AE3A4E"/>
    <w:rsid w:val="00AE44A8"/>
    <w:rsid w:val="00B1002E"/>
    <w:rsid w:val="00B3785F"/>
    <w:rsid w:val="00B420D0"/>
    <w:rsid w:val="00B47C9C"/>
    <w:rsid w:val="00B545CD"/>
    <w:rsid w:val="00B62EAE"/>
    <w:rsid w:val="00B64DAF"/>
    <w:rsid w:val="00B85991"/>
    <w:rsid w:val="00B94987"/>
    <w:rsid w:val="00BA0BC0"/>
    <w:rsid w:val="00BB1031"/>
    <w:rsid w:val="00BE0D51"/>
    <w:rsid w:val="00BF2CD5"/>
    <w:rsid w:val="00C359D1"/>
    <w:rsid w:val="00C5538B"/>
    <w:rsid w:val="00C919DA"/>
    <w:rsid w:val="00C95D53"/>
    <w:rsid w:val="00CA479F"/>
    <w:rsid w:val="00CB59D8"/>
    <w:rsid w:val="00CC35F3"/>
    <w:rsid w:val="00CD07C0"/>
    <w:rsid w:val="00CD63BA"/>
    <w:rsid w:val="00CE63F3"/>
    <w:rsid w:val="00CF0F72"/>
    <w:rsid w:val="00D50AB6"/>
    <w:rsid w:val="00D539E8"/>
    <w:rsid w:val="00D55733"/>
    <w:rsid w:val="00D71E48"/>
    <w:rsid w:val="00D72D5B"/>
    <w:rsid w:val="00D73EC2"/>
    <w:rsid w:val="00D7739A"/>
    <w:rsid w:val="00D80E63"/>
    <w:rsid w:val="00D836CD"/>
    <w:rsid w:val="00D92D07"/>
    <w:rsid w:val="00D94305"/>
    <w:rsid w:val="00DD275D"/>
    <w:rsid w:val="00DF48F0"/>
    <w:rsid w:val="00E075B9"/>
    <w:rsid w:val="00E133F5"/>
    <w:rsid w:val="00E15AB5"/>
    <w:rsid w:val="00E40192"/>
    <w:rsid w:val="00E425A4"/>
    <w:rsid w:val="00E43FC0"/>
    <w:rsid w:val="00E73C38"/>
    <w:rsid w:val="00E86DAC"/>
    <w:rsid w:val="00EB1AAA"/>
    <w:rsid w:val="00EB7FC0"/>
    <w:rsid w:val="00EE583B"/>
    <w:rsid w:val="00EF145D"/>
    <w:rsid w:val="00EF27FA"/>
    <w:rsid w:val="00F03D2E"/>
    <w:rsid w:val="00F0708D"/>
    <w:rsid w:val="00F07F10"/>
    <w:rsid w:val="00F15509"/>
    <w:rsid w:val="00F2461F"/>
    <w:rsid w:val="00F254E4"/>
    <w:rsid w:val="00F32A0E"/>
    <w:rsid w:val="00F36294"/>
    <w:rsid w:val="00F66A37"/>
    <w:rsid w:val="00F9650B"/>
    <w:rsid w:val="00F97795"/>
    <w:rsid w:val="00FA59D8"/>
    <w:rsid w:val="00FB1D28"/>
    <w:rsid w:val="00FB2F13"/>
    <w:rsid w:val="00FC1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3F3"/>
  </w:style>
  <w:style w:type="paragraph" w:styleId="Heading1">
    <w:name w:val="heading 1"/>
    <w:next w:val="Normal"/>
    <w:link w:val="Heading1Char"/>
    <w:uiPriority w:val="9"/>
    <w:qFormat/>
    <w:rsid w:val="003A42C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A42CB"/>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3A42C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6953"/>
    <w:rPr>
      <w:sz w:val="16"/>
      <w:szCs w:val="16"/>
    </w:rPr>
  </w:style>
  <w:style w:type="paragraph" w:styleId="CommentText">
    <w:name w:val="annotation text"/>
    <w:basedOn w:val="Normal"/>
    <w:link w:val="CommentTextChar"/>
    <w:uiPriority w:val="99"/>
    <w:semiHidden/>
    <w:unhideWhenUsed/>
    <w:rsid w:val="009A6953"/>
    <w:pPr>
      <w:spacing w:line="240" w:lineRule="auto"/>
    </w:pPr>
    <w:rPr>
      <w:sz w:val="20"/>
      <w:szCs w:val="20"/>
    </w:rPr>
  </w:style>
  <w:style w:type="character" w:customStyle="1" w:styleId="CommentTextChar">
    <w:name w:val="Comment Text Char"/>
    <w:basedOn w:val="DefaultParagraphFont"/>
    <w:link w:val="CommentText"/>
    <w:uiPriority w:val="99"/>
    <w:semiHidden/>
    <w:rsid w:val="009A6953"/>
    <w:rPr>
      <w:sz w:val="20"/>
      <w:szCs w:val="20"/>
    </w:rPr>
  </w:style>
  <w:style w:type="paragraph" w:styleId="CommentSubject">
    <w:name w:val="annotation subject"/>
    <w:basedOn w:val="CommentText"/>
    <w:next w:val="CommentText"/>
    <w:link w:val="CommentSubjectChar"/>
    <w:uiPriority w:val="99"/>
    <w:semiHidden/>
    <w:unhideWhenUsed/>
    <w:rsid w:val="009A6953"/>
    <w:rPr>
      <w:b/>
      <w:bCs/>
    </w:rPr>
  </w:style>
  <w:style w:type="character" w:customStyle="1" w:styleId="CommentSubjectChar">
    <w:name w:val="Comment Subject Char"/>
    <w:basedOn w:val="CommentTextChar"/>
    <w:link w:val="CommentSubject"/>
    <w:uiPriority w:val="99"/>
    <w:semiHidden/>
    <w:rsid w:val="009A6953"/>
    <w:rPr>
      <w:b/>
      <w:bCs/>
      <w:sz w:val="20"/>
      <w:szCs w:val="20"/>
    </w:rPr>
  </w:style>
  <w:style w:type="paragraph" w:styleId="BalloonText">
    <w:name w:val="Balloon Text"/>
    <w:basedOn w:val="Normal"/>
    <w:link w:val="BalloonTextChar"/>
    <w:uiPriority w:val="99"/>
    <w:semiHidden/>
    <w:unhideWhenUsed/>
    <w:rsid w:val="009A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953"/>
    <w:rPr>
      <w:rFonts w:ascii="Tahoma" w:hAnsi="Tahoma" w:cs="Tahoma"/>
      <w:sz w:val="16"/>
      <w:szCs w:val="16"/>
    </w:rPr>
  </w:style>
  <w:style w:type="paragraph" w:styleId="Caption">
    <w:name w:val="caption"/>
    <w:basedOn w:val="Normal"/>
    <w:next w:val="Normal"/>
    <w:uiPriority w:val="35"/>
    <w:unhideWhenUsed/>
    <w:qFormat/>
    <w:rsid w:val="003943AE"/>
    <w:pPr>
      <w:spacing w:line="240" w:lineRule="auto"/>
    </w:pPr>
    <w:rPr>
      <w:b/>
      <w:bCs/>
      <w:color w:val="4F81BD" w:themeColor="accent1"/>
      <w:sz w:val="18"/>
      <w:szCs w:val="18"/>
    </w:rPr>
  </w:style>
  <w:style w:type="paragraph" w:styleId="ListParagraph">
    <w:name w:val="List Paragraph"/>
    <w:basedOn w:val="Normal"/>
    <w:uiPriority w:val="34"/>
    <w:qFormat/>
    <w:rsid w:val="00814E2D"/>
    <w:pPr>
      <w:ind w:left="720"/>
      <w:contextualSpacing/>
    </w:pPr>
  </w:style>
  <w:style w:type="table" w:styleId="TableGrid">
    <w:name w:val="Table Grid"/>
    <w:basedOn w:val="TableNormal"/>
    <w:uiPriority w:val="59"/>
    <w:rsid w:val="00B37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785F"/>
    <w:rPr>
      <w:color w:val="0000FF" w:themeColor="hyperlink"/>
      <w:u w:val="single"/>
    </w:rPr>
  </w:style>
  <w:style w:type="paragraph" w:styleId="HTMLPreformatted">
    <w:name w:val="HTML Preformatted"/>
    <w:basedOn w:val="Normal"/>
    <w:link w:val="HTMLPreformattedChar"/>
    <w:uiPriority w:val="99"/>
    <w:semiHidden/>
    <w:unhideWhenUsed/>
    <w:rsid w:val="00D92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D92D07"/>
    <w:rPr>
      <w:rFonts w:ascii="Courier New" w:eastAsia="Times New Roman" w:hAnsi="Courier New" w:cs="Courier New"/>
      <w:sz w:val="20"/>
      <w:szCs w:val="20"/>
      <w:lang w:eastAsia="fi-FI"/>
    </w:rPr>
  </w:style>
  <w:style w:type="character" w:customStyle="1" w:styleId="Heading1Char">
    <w:name w:val="Heading 1 Char"/>
    <w:basedOn w:val="DefaultParagraphFont"/>
    <w:link w:val="Heading1"/>
    <w:uiPriority w:val="9"/>
    <w:rsid w:val="003A4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2CB"/>
    <w:rPr>
      <w:rFonts w:asciiTheme="majorHAnsi" w:eastAsiaTheme="majorEastAsia" w:hAnsiTheme="majorHAnsi" w:cstheme="majorBidi"/>
      <w:color w:val="4F81BD" w:themeColor="accent1"/>
      <w:sz w:val="26"/>
      <w:szCs w:val="26"/>
    </w:rPr>
  </w:style>
  <w:style w:type="numbering" w:customStyle="1" w:styleId="Headings">
    <w:name w:val="Headings"/>
    <w:uiPriority w:val="99"/>
    <w:rsid w:val="003A42CB"/>
    <w:pPr>
      <w:numPr>
        <w:numId w:val="7"/>
      </w:numPr>
    </w:pPr>
  </w:style>
  <w:style w:type="character" w:customStyle="1" w:styleId="Heading3Char">
    <w:name w:val="Heading 3 Char"/>
    <w:basedOn w:val="DefaultParagraphFont"/>
    <w:link w:val="Heading3"/>
    <w:uiPriority w:val="9"/>
    <w:rsid w:val="003A42C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3A42C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A42CB"/>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3A42C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6953"/>
    <w:rPr>
      <w:sz w:val="16"/>
      <w:szCs w:val="16"/>
    </w:rPr>
  </w:style>
  <w:style w:type="paragraph" w:styleId="CommentText">
    <w:name w:val="annotation text"/>
    <w:basedOn w:val="Normal"/>
    <w:link w:val="CommentTextChar"/>
    <w:uiPriority w:val="99"/>
    <w:semiHidden/>
    <w:unhideWhenUsed/>
    <w:rsid w:val="009A6953"/>
    <w:pPr>
      <w:spacing w:line="240" w:lineRule="auto"/>
    </w:pPr>
    <w:rPr>
      <w:sz w:val="20"/>
      <w:szCs w:val="20"/>
    </w:rPr>
  </w:style>
  <w:style w:type="character" w:customStyle="1" w:styleId="CommentTextChar">
    <w:name w:val="Comment Text Char"/>
    <w:basedOn w:val="DefaultParagraphFont"/>
    <w:link w:val="CommentText"/>
    <w:uiPriority w:val="99"/>
    <w:semiHidden/>
    <w:rsid w:val="009A6953"/>
    <w:rPr>
      <w:sz w:val="20"/>
      <w:szCs w:val="20"/>
    </w:rPr>
  </w:style>
  <w:style w:type="paragraph" w:styleId="CommentSubject">
    <w:name w:val="annotation subject"/>
    <w:basedOn w:val="CommentText"/>
    <w:next w:val="CommentText"/>
    <w:link w:val="CommentSubjectChar"/>
    <w:uiPriority w:val="99"/>
    <w:semiHidden/>
    <w:unhideWhenUsed/>
    <w:rsid w:val="009A6953"/>
    <w:rPr>
      <w:b/>
      <w:bCs/>
    </w:rPr>
  </w:style>
  <w:style w:type="character" w:customStyle="1" w:styleId="CommentSubjectChar">
    <w:name w:val="Comment Subject Char"/>
    <w:basedOn w:val="CommentTextChar"/>
    <w:link w:val="CommentSubject"/>
    <w:uiPriority w:val="99"/>
    <w:semiHidden/>
    <w:rsid w:val="009A6953"/>
    <w:rPr>
      <w:b/>
      <w:bCs/>
      <w:sz w:val="20"/>
      <w:szCs w:val="20"/>
    </w:rPr>
  </w:style>
  <w:style w:type="paragraph" w:styleId="BalloonText">
    <w:name w:val="Balloon Text"/>
    <w:basedOn w:val="Normal"/>
    <w:link w:val="BalloonTextChar"/>
    <w:uiPriority w:val="99"/>
    <w:semiHidden/>
    <w:unhideWhenUsed/>
    <w:rsid w:val="009A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953"/>
    <w:rPr>
      <w:rFonts w:ascii="Tahoma" w:hAnsi="Tahoma" w:cs="Tahoma"/>
      <w:sz w:val="16"/>
      <w:szCs w:val="16"/>
    </w:rPr>
  </w:style>
  <w:style w:type="paragraph" w:styleId="Caption">
    <w:name w:val="caption"/>
    <w:basedOn w:val="Normal"/>
    <w:next w:val="Normal"/>
    <w:uiPriority w:val="35"/>
    <w:unhideWhenUsed/>
    <w:qFormat/>
    <w:rsid w:val="003943AE"/>
    <w:pPr>
      <w:spacing w:line="240" w:lineRule="auto"/>
    </w:pPr>
    <w:rPr>
      <w:b/>
      <w:bCs/>
      <w:color w:val="4F81BD" w:themeColor="accent1"/>
      <w:sz w:val="18"/>
      <w:szCs w:val="18"/>
    </w:rPr>
  </w:style>
  <w:style w:type="paragraph" w:styleId="ListParagraph">
    <w:name w:val="List Paragraph"/>
    <w:basedOn w:val="Normal"/>
    <w:uiPriority w:val="34"/>
    <w:qFormat/>
    <w:rsid w:val="00814E2D"/>
    <w:pPr>
      <w:ind w:left="720"/>
      <w:contextualSpacing/>
    </w:pPr>
  </w:style>
  <w:style w:type="table" w:styleId="TableGrid">
    <w:name w:val="Table Grid"/>
    <w:basedOn w:val="TableNormal"/>
    <w:uiPriority w:val="59"/>
    <w:rsid w:val="00B37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785F"/>
    <w:rPr>
      <w:color w:val="0000FF" w:themeColor="hyperlink"/>
      <w:u w:val="single"/>
    </w:rPr>
  </w:style>
  <w:style w:type="paragraph" w:styleId="HTMLPreformatted">
    <w:name w:val="HTML Preformatted"/>
    <w:basedOn w:val="Normal"/>
    <w:link w:val="HTMLPreformattedChar"/>
    <w:uiPriority w:val="99"/>
    <w:semiHidden/>
    <w:unhideWhenUsed/>
    <w:rsid w:val="00D92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D92D07"/>
    <w:rPr>
      <w:rFonts w:ascii="Courier New" w:eastAsia="Times New Roman" w:hAnsi="Courier New" w:cs="Courier New"/>
      <w:sz w:val="20"/>
      <w:szCs w:val="20"/>
      <w:lang w:eastAsia="fi-FI"/>
    </w:rPr>
  </w:style>
  <w:style w:type="character" w:customStyle="1" w:styleId="Heading1Char">
    <w:name w:val="Heading 1 Char"/>
    <w:basedOn w:val="DefaultParagraphFont"/>
    <w:link w:val="Heading1"/>
    <w:uiPriority w:val="9"/>
    <w:rsid w:val="003A4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2CB"/>
    <w:rPr>
      <w:rFonts w:asciiTheme="majorHAnsi" w:eastAsiaTheme="majorEastAsia" w:hAnsiTheme="majorHAnsi" w:cstheme="majorBidi"/>
      <w:color w:val="4F81BD" w:themeColor="accent1"/>
      <w:sz w:val="26"/>
      <w:szCs w:val="26"/>
    </w:rPr>
  </w:style>
  <w:style w:type="numbering" w:customStyle="1" w:styleId="Headings">
    <w:name w:val="Headings"/>
    <w:uiPriority w:val="99"/>
    <w:rsid w:val="003A42CB"/>
    <w:pPr>
      <w:numPr>
        <w:numId w:val="7"/>
      </w:numPr>
    </w:pPr>
  </w:style>
  <w:style w:type="character" w:customStyle="1" w:styleId="Heading3Char">
    <w:name w:val="Heading 3 Char"/>
    <w:basedOn w:val="DefaultParagraphFont"/>
    <w:link w:val="Heading3"/>
    <w:uiPriority w:val="9"/>
    <w:rsid w:val="003A42C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00836560">
      <w:bodyDiv w:val="1"/>
      <w:marLeft w:val="0"/>
      <w:marRight w:val="0"/>
      <w:marTop w:val="0"/>
      <w:marBottom w:val="0"/>
      <w:divBdr>
        <w:top w:val="none" w:sz="0" w:space="0" w:color="auto"/>
        <w:left w:val="none" w:sz="0" w:space="0" w:color="auto"/>
        <w:bottom w:val="none" w:sz="0" w:space="0" w:color="auto"/>
        <w:right w:val="none" w:sz="0" w:space="0" w:color="auto"/>
      </w:divBdr>
    </w:div>
    <w:div w:id="993948765">
      <w:bodyDiv w:val="1"/>
      <w:marLeft w:val="0"/>
      <w:marRight w:val="0"/>
      <w:marTop w:val="0"/>
      <w:marBottom w:val="0"/>
      <w:divBdr>
        <w:top w:val="none" w:sz="0" w:space="0" w:color="auto"/>
        <w:left w:val="none" w:sz="0" w:space="0" w:color="auto"/>
        <w:bottom w:val="none" w:sz="0" w:space="0" w:color="auto"/>
        <w:right w:val="none" w:sz="0" w:space="0" w:color="auto"/>
      </w:divBdr>
    </w:div>
    <w:div w:id="1762948740">
      <w:bodyDiv w:val="1"/>
      <w:marLeft w:val="0"/>
      <w:marRight w:val="0"/>
      <w:marTop w:val="0"/>
      <w:marBottom w:val="0"/>
      <w:divBdr>
        <w:top w:val="none" w:sz="0" w:space="0" w:color="auto"/>
        <w:left w:val="none" w:sz="0" w:space="0" w:color="auto"/>
        <w:bottom w:val="none" w:sz="0" w:space="0" w:color="auto"/>
        <w:right w:val="none" w:sz="0" w:space="0" w:color="auto"/>
      </w:divBdr>
    </w:div>
    <w:div w:id="205045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C8C6-FA0A-4010-BE79-978AE09C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15</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Kanstren Teemu</dc:creator>
  <cp:lastModifiedBy>Petri Heinonen</cp:lastModifiedBy>
  <cp:revision>10</cp:revision>
  <dcterms:created xsi:type="dcterms:W3CDTF">2011-04-14T12:49:00Z</dcterms:created>
  <dcterms:modified xsi:type="dcterms:W3CDTF">2011-08-23T09:43:00Z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-1768983015</vt:i4>
  </property>
  <property fmtid="{D5CDD505-2E9C-101B-9397-08002B2CF9AE}" pid="3" name="_NewReviewCycle">
    <vt:lpwstr/>
  </property>
  <property fmtid="{D5CDD505-2E9C-101B-9397-08002B2CF9AE}" pid="4" name="_EmailSubject">
    <vt:lpwstr>REST speksin päivitys</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PreviousAdHocReviewCycleID">
    <vt:i4>70033047</vt:i4>
  </property>
  <property fmtid="{D5CDD505-2E9C-101B-9397-08002B2CF9AE}" pid="8" name="_ReviewingToolsShownOnce">
    <vt:lpwstr/>
  </property>
</Properties>
</file>